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21CB4" w14:textId="77777777" w:rsidR="00486D80" w:rsidRPr="00AB313C" w:rsidRDefault="00486D80" w:rsidP="00CD78CA">
      <w:pPr>
        <w:pStyle w:val="PlainText"/>
        <w:rPr>
          <w:b/>
          <w:rPrChange w:id="0" w:author="V Tropepe" w:date="2018-11-15T14:41:00Z">
            <w:rPr/>
          </w:rPrChange>
        </w:rPr>
      </w:pPr>
      <w:r w:rsidRPr="00AB313C">
        <w:rPr>
          <w:b/>
          <w:rPrChange w:id="1" w:author="V Tropepe" w:date="2018-11-15T14:41:00Z">
            <w:rPr/>
          </w:rPrChange>
        </w:rPr>
        <w:t>A meta-</w:t>
      </w:r>
      <w:proofErr w:type="spellStart"/>
      <w:r w:rsidRPr="00AB313C">
        <w:rPr>
          <w:b/>
          <w:rPrChange w:id="2" w:author="V Tropepe" w:date="2018-11-15T14:41:00Z">
            <w:rPr/>
          </w:rPrChange>
        </w:rPr>
        <w:t>modelling</w:t>
      </w:r>
      <w:proofErr w:type="spellEnd"/>
      <w:r w:rsidRPr="00AB313C">
        <w:rPr>
          <w:b/>
          <w:rPrChange w:id="3" w:author="V Tropepe" w:date="2018-11-15T14:41:00Z">
            <w:rPr/>
          </w:rPrChange>
        </w:rPr>
        <w:t xml:space="preserve"> assessment of "stochastic process mitotic mode" explanations for zebrafish retin</w:t>
      </w:r>
      <w:r w:rsidR="00AB313C" w:rsidRPr="00AB313C">
        <w:rPr>
          <w:b/>
          <w:rPrChange w:id="4" w:author="V Tropepe" w:date="2018-11-15T14:41:00Z">
            <w:rPr/>
          </w:rPrChange>
        </w:rPr>
        <w:t>al progenitor lineage outcomes</w:t>
      </w:r>
    </w:p>
    <w:p w14:paraId="0CE41A22" w14:textId="77777777" w:rsidR="00AB313C" w:rsidRDefault="00AB313C" w:rsidP="00CD78CA">
      <w:pPr>
        <w:pStyle w:val="PlainText"/>
      </w:pPr>
    </w:p>
    <w:p w14:paraId="25CB3DD4" w14:textId="1B44D1C3" w:rsidR="00486D80" w:rsidRPr="00AB313C" w:rsidRDefault="00486D80" w:rsidP="00CD78CA">
      <w:pPr>
        <w:pStyle w:val="PlainText"/>
        <w:rPr>
          <w:b/>
          <w:rPrChange w:id="5" w:author="V Tropepe" w:date="2018-11-15T14:41:00Z">
            <w:rPr/>
          </w:rPrChange>
        </w:rPr>
      </w:pPr>
      <w:r w:rsidRPr="00AB313C">
        <w:rPr>
          <w:b/>
          <w:rPrChange w:id="6" w:author="V Tropepe" w:date="2018-11-15T14:41:00Z">
            <w:rPr/>
          </w:rPrChange>
        </w:rPr>
        <w:t>Mic</w:t>
      </w:r>
      <w:r w:rsidR="00AB313C" w:rsidRPr="00AB313C">
        <w:rPr>
          <w:b/>
          <w:rPrChange w:id="7" w:author="V Tropepe" w:date="2018-11-15T14:41:00Z">
            <w:rPr/>
          </w:rPrChange>
        </w:rPr>
        <w:t>hael Mattocks</w:t>
      </w:r>
      <w:r w:rsidR="00AB313C" w:rsidRPr="00AB313C">
        <w:rPr>
          <w:b/>
          <w:vertAlign w:val="superscript"/>
          <w:rPrChange w:id="8" w:author="V Tropepe" w:date="2018-11-15T14:41:00Z">
            <w:rPr>
              <w:vertAlign w:val="superscript"/>
            </w:rPr>
          </w:rPrChange>
        </w:rPr>
        <w:t>1</w:t>
      </w:r>
      <w:del w:id="9" w:author="V Tropepe" w:date="2018-11-15T17:51:00Z">
        <w:r w:rsidR="00AB313C" w:rsidRPr="00AB313C" w:rsidDel="0092134D">
          <w:rPr>
            <w:b/>
            <w:rPrChange w:id="10" w:author="V Tropepe" w:date="2018-11-15T14:41:00Z">
              <w:rPr/>
            </w:rPrChange>
          </w:rPr>
          <w:delText xml:space="preserve"> </w:delText>
        </w:r>
      </w:del>
      <w:ins w:id="11" w:author="V Tropepe" w:date="2018-11-15T17:51:00Z">
        <w:r w:rsidR="0092134D">
          <w:rPr>
            <w:b/>
          </w:rPr>
          <w:t xml:space="preserve">* </w:t>
        </w:r>
      </w:ins>
      <w:r w:rsidR="00AB313C" w:rsidRPr="00AB313C">
        <w:rPr>
          <w:b/>
          <w:rPrChange w:id="12" w:author="V Tropepe" w:date="2018-11-15T14:41:00Z">
            <w:rPr/>
          </w:rPrChange>
        </w:rPr>
        <w:t xml:space="preserve">and </w:t>
      </w:r>
      <w:r w:rsidRPr="00AB313C">
        <w:rPr>
          <w:b/>
          <w:rPrChange w:id="13" w:author="V Tropepe" w:date="2018-11-15T14:41:00Z">
            <w:rPr/>
          </w:rPrChange>
        </w:rPr>
        <w:t>Vince</w:t>
      </w:r>
      <w:r w:rsidR="00AB313C" w:rsidRPr="00AB313C">
        <w:rPr>
          <w:b/>
          <w:rPrChange w:id="14" w:author="V Tropepe" w:date="2018-11-15T14:41:00Z">
            <w:rPr/>
          </w:rPrChange>
        </w:rPr>
        <w:t>nt</w:t>
      </w:r>
      <w:r w:rsidRPr="00AB313C">
        <w:rPr>
          <w:b/>
          <w:rPrChange w:id="15" w:author="V Tropepe" w:date="2018-11-15T14:41:00Z">
            <w:rPr/>
          </w:rPrChange>
        </w:rPr>
        <w:t xml:space="preserve"> Trope</w:t>
      </w:r>
      <w:r w:rsidR="00AB313C" w:rsidRPr="00AB313C">
        <w:rPr>
          <w:b/>
          <w:rPrChange w:id="16" w:author="V Tropepe" w:date="2018-11-15T14:41:00Z">
            <w:rPr/>
          </w:rPrChange>
        </w:rPr>
        <w:t>pe</w:t>
      </w:r>
      <w:r w:rsidRPr="00AB313C">
        <w:rPr>
          <w:b/>
          <w:vertAlign w:val="superscript"/>
          <w:rPrChange w:id="17" w:author="V Tropepe" w:date="2018-11-15T14:41:00Z">
            <w:rPr>
              <w:vertAlign w:val="superscript"/>
            </w:rPr>
          </w:rPrChange>
        </w:rPr>
        <w:t>1</w:t>
      </w:r>
      <w:proofErr w:type="gramStart"/>
      <w:r w:rsidR="00AB313C" w:rsidRPr="00AB313C">
        <w:rPr>
          <w:b/>
          <w:vertAlign w:val="superscript"/>
          <w:rPrChange w:id="18" w:author="V Tropepe" w:date="2018-11-15T14:41:00Z">
            <w:rPr>
              <w:vertAlign w:val="superscript"/>
            </w:rPr>
          </w:rPrChange>
        </w:rPr>
        <w:t>,2</w:t>
      </w:r>
      <w:proofErr w:type="gramEnd"/>
      <w:ins w:id="19" w:author="V Tropepe" w:date="2018-11-15T17:51:00Z">
        <w:r w:rsidR="0092134D">
          <w:rPr>
            <w:b/>
          </w:rPr>
          <w:t>*</w:t>
        </w:r>
      </w:ins>
      <w:del w:id="20" w:author="V Tropepe" w:date="2018-11-15T17:51:00Z">
        <w:r w:rsidR="00AB313C" w:rsidRPr="00AB313C" w:rsidDel="0092134D">
          <w:rPr>
            <w:b/>
            <w:vertAlign w:val="superscript"/>
            <w:rPrChange w:id="21" w:author="V Tropepe" w:date="2018-11-15T14:41:00Z">
              <w:rPr>
                <w:vertAlign w:val="superscript"/>
              </w:rPr>
            </w:rPrChange>
          </w:rPr>
          <w:delText xml:space="preserve">, </w:delText>
        </w:r>
        <w:r w:rsidR="00AB313C" w:rsidRPr="00AB313C" w:rsidDel="0092134D">
          <w:rPr>
            <w:b/>
            <w:rPrChange w:id="22" w:author="V Tropepe" w:date="2018-11-15T14:41:00Z">
              <w:rPr/>
            </w:rPrChange>
          </w:rPr>
          <w:delText>*</w:delText>
        </w:r>
      </w:del>
    </w:p>
    <w:p w14:paraId="010FBFB1" w14:textId="77777777" w:rsidR="00AB313C" w:rsidRDefault="00AB313C" w:rsidP="00CD78CA">
      <w:pPr>
        <w:pStyle w:val="PlainText"/>
      </w:pPr>
    </w:p>
    <w:p w14:paraId="54399C53" w14:textId="77777777" w:rsidR="00486D80" w:rsidRPr="00CD78CA" w:rsidRDefault="00AB313C" w:rsidP="00CD78CA">
      <w:pPr>
        <w:pStyle w:val="PlainText"/>
      </w:pPr>
      <w:r w:rsidRPr="00AB313C">
        <w:rPr>
          <w:vertAlign w:val="superscript"/>
        </w:rPr>
        <w:t>1</w:t>
      </w:r>
      <w:r w:rsidR="00486D80" w:rsidRPr="00CD78CA">
        <w:t xml:space="preserve">Department of Cell and Systems Biology, </w:t>
      </w:r>
      <w:r w:rsidRPr="00AB313C">
        <w:rPr>
          <w:vertAlign w:val="superscript"/>
        </w:rPr>
        <w:t>2</w:t>
      </w:r>
      <w:r>
        <w:t xml:space="preserve">Centre for the Analysis of Genome Evolution and Function, </w:t>
      </w:r>
      <w:r w:rsidR="00486D80" w:rsidRPr="00CD78CA">
        <w:t>University of Toronto, Toronto, ON, Canada</w:t>
      </w:r>
    </w:p>
    <w:p w14:paraId="412F10BE" w14:textId="77777777" w:rsidR="00AB313C" w:rsidRDefault="00AB313C" w:rsidP="00AB313C">
      <w:pPr>
        <w:pStyle w:val="PlainText"/>
      </w:pPr>
    </w:p>
    <w:p w14:paraId="45A2203D" w14:textId="4DF41136" w:rsidR="00486D80" w:rsidRDefault="00AB313C" w:rsidP="00AB313C">
      <w:pPr>
        <w:pStyle w:val="PlainText"/>
      </w:pPr>
      <w:r>
        <w:t>*</w:t>
      </w:r>
      <w:r>
        <w:t>Corresponding author</w:t>
      </w:r>
      <w:ins w:id="23" w:author="V Tropepe" w:date="2018-11-15T17:51:00Z">
        <w:r w:rsidR="0092134D">
          <w:t>s</w:t>
        </w:r>
      </w:ins>
      <w:r>
        <w:t>:</w:t>
      </w:r>
      <w:ins w:id="24" w:author="V Tropepe" w:date="2018-11-15T17:51:00Z">
        <w:r w:rsidR="0092134D">
          <w:t xml:space="preserve"> </w:t>
        </w:r>
      </w:ins>
      <w:r w:rsidR="0092134D">
        <w:fldChar w:fldCharType="begin"/>
      </w:r>
      <w:r w:rsidR="0092134D">
        <w:instrText xml:space="preserve"> HYPERLINK "mailto:</w:instrText>
      </w:r>
      <w:r w:rsidR="0092134D" w:rsidRPr="003F36D7">
        <w:instrText>mike.mattocks@utoronto.ca</w:instrText>
      </w:r>
      <w:r w:rsidR="0092134D">
        <w:instrText xml:space="preserve">" </w:instrText>
      </w:r>
      <w:r w:rsidR="0092134D">
        <w:fldChar w:fldCharType="separate"/>
      </w:r>
      <w:ins w:id="25" w:author="V Tropepe" w:date="2018-11-15T17:51:00Z">
        <w:r w:rsidR="0092134D" w:rsidRPr="0092134D">
          <w:rPr>
            <w:rStyle w:val="Hyperlink"/>
          </w:rPr>
          <w:t>mi</w:t>
        </w:r>
      </w:ins>
      <w:ins w:id="26" w:author="V Tropepe" w:date="2018-11-15T17:52:00Z">
        <w:r w:rsidR="0092134D" w:rsidRPr="0092134D">
          <w:rPr>
            <w:rStyle w:val="Hyperlink"/>
          </w:rPr>
          <w:t>ke</w:t>
        </w:r>
      </w:ins>
      <w:ins w:id="27" w:author="V Tropepe" w:date="2018-11-15T17:51:00Z">
        <w:r w:rsidR="0092134D" w:rsidRPr="0092134D">
          <w:rPr>
            <w:rStyle w:val="Hyperlink"/>
          </w:rPr>
          <w:t>.mattocks@utoronto.ca</w:t>
        </w:r>
      </w:ins>
      <w:ins w:id="28" w:author="V Tropepe" w:date="2018-11-15T17:52:00Z">
        <w:r w:rsidR="0092134D">
          <w:fldChar w:fldCharType="end"/>
        </w:r>
      </w:ins>
      <w:ins w:id="29" w:author="V Tropepe" w:date="2018-11-15T17:51:00Z">
        <w:r w:rsidR="0092134D">
          <w:t xml:space="preserve"> or</w:t>
        </w:r>
      </w:ins>
      <w:r>
        <w:t xml:space="preserve"> </w:t>
      </w:r>
      <w:hyperlink r:id="rId6" w:history="1">
        <w:r w:rsidRPr="000D7001">
          <w:rPr>
            <w:rStyle w:val="Hyperlink"/>
          </w:rPr>
          <w:t>v.tropepe@utoronto.ca</w:t>
        </w:r>
      </w:hyperlink>
    </w:p>
    <w:p w14:paraId="77BBAE7B" w14:textId="77777777" w:rsidR="00486D80" w:rsidRPr="00CD78CA" w:rsidRDefault="00AB313C" w:rsidP="00AB313C">
      <w:pPr>
        <w:pStyle w:val="PlainText"/>
        <w:ind w:left="360"/>
      </w:pPr>
    </w:p>
    <w:p w14:paraId="76219B38" w14:textId="77777777" w:rsidR="00486D80" w:rsidRPr="00CD78CA" w:rsidRDefault="00486D80" w:rsidP="00AB313C">
      <w:pPr>
        <w:pStyle w:val="PlainText"/>
      </w:pPr>
    </w:p>
    <w:p w14:paraId="024C9AF9" w14:textId="77777777" w:rsidR="00486D80" w:rsidRPr="00AB313C" w:rsidRDefault="00AB313C" w:rsidP="00CD78CA">
      <w:pPr>
        <w:pStyle w:val="PlainText"/>
        <w:rPr>
          <w:b/>
          <w:rPrChange w:id="30" w:author="V Tropepe" w:date="2018-11-15T14:42:00Z">
            <w:rPr/>
          </w:rPrChange>
        </w:rPr>
      </w:pPr>
      <w:r w:rsidRPr="00AB313C">
        <w:rPr>
          <w:b/>
          <w:rPrChange w:id="31" w:author="V Tropepe" w:date="2018-11-15T14:42:00Z">
            <w:rPr/>
          </w:rPrChange>
        </w:rPr>
        <w:t>Abstract</w:t>
      </w:r>
    </w:p>
    <w:p w14:paraId="4FE1FE06" w14:textId="77777777" w:rsidR="00486D80" w:rsidRDefault="00486D80" w:rsidP="00CD78CA">
      <w:pPr>
        <w:pStyle w:val="PlainText"/>
      </w:pPr>
    </w:p>
    <w:p w14:paraId="2BDB1588" w14:textId="77777777" w:rsidR="00486D80" w:rsidRPr="00CD78CA" w:rsidRDefault="00AB313C" w:rsidP="00CD78CA">
      <w:pPr>
        <w:pStyle w:val="PlainText"/>
      </w:pPr>
      <w:r w:rsidRPr="00AB313C">
        <w:rPr>
          <w:highlight w:val="yellow"/>
        </w:rPr>
        <w:t>TBD</w:t>
      </w:r>
    </w:p>
    <w:p w14:paraId="0ED5DBB9" w14:textId="77777777" w:rsidR="00486D80" w:rsidRPr="00CD78CA" w:rsidRDefault="00486D80" w:rsidP="00CD78CA">
      <w:pPr>
        <w:pStyle w:val="PlainText"/>
      </w:pPr>
      <w:bookmarkStart w:id="32" w:name="_GoBack"/>
      <w:bookmarkEnd w:id="32"/>
    </w:p>
    <w:p w14:paraId="3D5B0F77" w14:textId="77777777" w:rsidR="00486D80" w:rsidRPr="00AB313C" w:rsidRDefault="00AB313C" w:rsidP="00CD78CA">
      <w:pPr>
        <w:pStyle w:val="PlainText"/>
        <w:rPr>
          <w:b/>
          <w:rPrChange w:id="33" w:author="V Tropepe" w:date="2018-11-15T14:42:00Z">
            <w:rPr/>
          </w:rPrChange>
        </w:rPr>
      </w:pPr>
      <w:r w:rsidRPr="00AB313C">
        <w:rPr>
          <w:b/>
          <w:rPrChange w:id="34" w:author="V Tropepe" w:date="2018-11-15T14:42:00Z">
            <w:rPr/>
          </w:rPrChange>
        </w:rPr>
        <w:t>Author summary</w:t>
      </w:r>
    </w:p>
    <w:p w14:paraId="696D181A" w14:textId="77777777" w:rsidR="00486D80" w:rsidRDefault="00486D80" w:rsidP="00CD78CA">
      <w:pPr>
        <w:pStyle w:val="PlainText"/>
      </w:pPr>
    </w:p>
    <w:p w14:paraId="19428F6A" w14:textId="77777777" w:rsidR="00AB313C" w:rsidRDefault="00AB313C" w:rsidP="00CD78CA">
      <w:pPr>
        <w:pStyle w:val="PlainText"/>
      </w:pPr>
      <w:r w:rsidRPr="00AB313C">
        <w:rPr>
          <w:highlight w:val="yellow"/>
        </w:rPr>
        <w:t>TBD</w:t>
      </w:r>
    </w:p>
    <w:p w14:paraId="2984938D" w14:textId="77777777" w:rsidR="00486D80" w:rsidRPr="00CD78CA" w:rsidRDefault="00AB313C" w:rsidP="00CD78CA">
      <w:pPr>
        <w:pStyle w:val="PlainText"/>
      </w:pPr>
    </w:p>
    <w:p w14:paraId="5E1D4AFB" w14:textId="77777777" w:rsidR="00486D80" w:rsidRPr="00AB313C" w:rsidRDefault="00AB313C" w:rsidP="00CD78CA">
      <w:pPr>
        <w:pStyle w:val="PlainText"/>
        <w:rPr>
          <w:b/>
          <w:rPrChange w:id="35" w:author="V Tropepe" w:date="2018-11-15T14:42:00Z">
            <w:rPr/>
          </w:rPrChange>
        </w:rPr>
      </w:pPr>
      <w:r w:rsidRPr="00AB313C">
        <w:rPr>
          <w:b/>
          <w:rPrChange w:id="36" w:author="V Tropepe" w:date="2018-11-15T14:42:00Z">
            <w:rPr/>
          </w:rPrChange>
        </w:rPr>
        <w:t>Introduction</w:t>
      </w:r>
    </w:p>
    <w:p w14:paraId="24D27952" w14:textId="77777777" w:rsidR="00486D80" w:rsidRPr="00CD78CA" w:rsidRDefault="00486D80" w:rsidP="00CD78CA">
      <w:pPr>
        <w:pStyle w:val="PlainText"/>
      </w:pPr>
    </w:p>
    <w:p w14:paraId="3984F51D" w14:textId="02FA04DF" w:rsidR="00486D80" w:rsidRPr="00CD78CA" w:rsidRDefault="00486D80" w:rsidP="00CD78CA">
      <w:pPr>
        <w:pStyle w:val="PlainText"/>
      </w:pPr>
      <w:del w:id="37" w:author="V Tropepe" w:date="2018-11-15T14:41:00Z">
        <w:r w:rsidRPr="00CD78CA" w:rsidDel="00AB313C">
          <w:delText xml:space="preserve">Mechanistic explanations (MEx) derive their utility from the resemblance of the conceptual mechanism's output to empirically observed outcomes. As maps to biological territories, biological MEx are naturally identified with the living systems they represent. </w:delText>
        </w:r>
      </w:del>
      <w:r w:rsidRPr="00CD78CA">
        <w:t>Most well</w:t>
      </w:r>
      <w:ins w:id="38" w:author="V Tropepe" w:date="2018-11-15T14:41:00Z">
        <w:r w:rsidR="00AB313C">
          <w:t xml:space="preserve"> </w:t>
        </w:r>
      </w:ins>
      <w:del w:id="39" w:author="V Tropepe" w:date="2018-11-15T14:41:00Z">
        <w:r w:rsidRPr="00CD78CA" w:rsidDel="00AB313C">
          <w:delText>-</w:delText>
        </w:r>
      </w:del>
      <w:r w:rsidRPr="00CD78CA">
        <w:t xml:space="preserve">developed </w:t>
      </w:r>
      <w:ins w:id="40" w:author="V Tropepe" w:date="2018-11-15T14:41:00Z">
        <w:r w:rsidR="00AB313C">
          <w:t>mechanistic explanations in biology</w:t>
        </w:r>
      </w:ins>
      <w:del w:id="41" w:author="V Tropepe" w:date="2018-11-15T14:41:00Z">
        <w:r w:rsidRPr="00CD78CA" w:rsidDel="00AB313C">
          <w:delText>MEx</w:delText>
        </w:r>
      </w:del>
      <w:r w:rsidRPr="00CD78CA">
        <w:t xml:space="preserve"> take the form of a model, </w:t>
      </w:r>
      <w:del w:id="42" w:author="V Tropepe" w:date="2018-11-15T14:47:00Z">
        <w:r w:rsidRPr="00CD78CA" w:rsidDel="00375D2F">
          <w:delText>whose internal structure is taken to</w:delText>
        </w:r>
      </w:del>
      <w:ins w:id="43" w:author="V Tropepe" w:date="2018-11-15T14:47:00Z">
        <w:r w:rsidR="00375D2F">
          <w:t>which</w:t>
        </w:r>
      </w:ins>
      <w:r w:rsidRPr="00CD78CA">
        <w:t xml:space="preserve"> reflect</w:t>
      </w:r>
      <w:ins w:id="44" w:author="V Tropepe" w:date="2018-11-15T14:47:00Z">
        <w:r w:rsidR="00375D2F">
          <w:t>s</w:t>
        </w:r>
      </w:ins>
      <w:r w:rsidRPr="00CD78CA">
        <w:t xml:space="preserve"> the underlying causal structure of a biological phenomenon. The nature of the causal relationship between a mechanistic model and the phenomenon it purports to explain remains a topic of </w:t>
      </w:r>
      <w:del w:id="45" w:author="V Tropepe" w:date="2018-11-15T14:48:00Z">
        <w:r w:rsidRPr="00CD78CA" w:rsidDel="00375D2F">
          <w:delText>active dispute</w:delText>
        </w:r>
      </w:del>
      <w:ins w:id="46" w:author="V Tropepe" w:date="2018-11-15T14:48:00Z">
        <w:r w:rsidR="00375D2F">
          <w:t>debate</w:t>
        </w:r>
      </w:ins>
      <w:r w:rsidRPr="00CD78CA">
        <w:t xml:space="preserve"> in the philosophy of biology</w:t>
      </w:r>
      <w:ins w:id="47" w:author="V Tropepe" w:date="2018-11-15T14:43:00Z">
        <w:r w:rsidR="00AB313C">
          <w:t xml:space="preserve"> literature</w:t>
        </w:r>
      </w:ins>
      <w:ins w:id="48" w:author="V Tropepe" w:date="2018-11-15T15:23:00Z">
        <w:r w:rsidR="00660AE1" w:rsidRPr="00660AE1">
          <w:rPr>
            <w:highlight w:val="yellow"/>
            <w:rPrChange w:id="49" w:author="V Tropepe" w:date="2018-11-15T15:23:00Z">
              <w:rPr/>
            </w:rPrChange>
          </w:rPr>
          <w:t>\cite</w:t>
        </w:r>
      </w:ins>
      <w:del w:id="50" w:author="V Tropepe" w:date="2018-11-15T14:43:00Z">
        <w:r w:rsidRPr="00660AE1" w:rsidDel="00AB313C">
          <w:rPr>
            <w:highlight w:val="yellow"/>
            <w:rPrChange w:id="51" w:author="V Tropepe" w:date="2018-11-15T15:23:00Z">
              <w:rPr/>
            </w:rPrChange>
          </w:rPr>
          <w:delText>\cite</w:delText>
        </w:r>
      </w:del>
      <w:r w:rsidRPr="00660AE1">
        <w:rPr>
          <w:highlight w:val="yellow"/>
          <w:rPrChange w:id="52" w:author="V Tropepe" w:date="2018-11-15T15:23:00Z">
            <w:rPr/>
          </w:rPrChange>
        </w:rPr>
        <w:t>{Fagan2015}</w:t>
      </w:r>
      <w:r w:rsidRPr="00CD78CA">
        <w:t xml:space="preserve">. Biologists, nonetheless, usually accept that a model which explains empirical observations well (usually measured by statistical or information theoretic methods), and reliably predicts the results of interventions, bears a meaningful structural resemblance to the actual causal process giving rise to the </w:t>
      </w:r>
      <w:proofErr w:type="spellStart"/>
      <w:r w:rsidRPr="00CD78CA">
        <w:t>modelled</w:t>
      </w:r>
      <w:proofErr w:type="spellEnd"/>
      <w:r w:rsidRPr="00CD78CA">
        <w:t xml:space="preserve"> phenomenon.</w:t>
      </w:r>
    </w:p>
    <w:p w14:paraId="3CBC2776" w14:textId="77777777" w:rsidR="00486D80" w:rsidRPr="00CD78CA" w:rsidRDefault="00486D80" w:rsidP="00CD78CA">
      <w:pPr>
        <w:pStyle w:val="PlainText"/>
      </w:pPr>
    </w:p>
    <w:p w14:paraId="1942B01D" w14:textId="40832A49" w:rsidR="00486D80" w:rsidRPr="00CD78CA" w:rsidRDefault="00486D80" w:rsidP="00CD78CA">
      <w:pPr>
        <w:pStyle w:val="PlainText"/>
      </w:pPr>
      <w:r w:rsidRPr="00CD78CA">
        <w:t xml:space="preserve">Biological phenomena are notable for exhibiting both complex order and unpredictable variability. A significant challenge </w:t>
      </w:r>
      <w:ins w:id="53" w:author="V Tropepe" w:date="2018-11-15T15:01:00Z">
        <w:r w:rsidR="00A856C9">
          <w:t>in</w:t>
        </w:r>
      </w:ins>
      <w:del w:id="54" w:author="V Tropepe" w:date="2018-11-15T15:01:00Z">
        <w:r w:rsidRPr="00CD78CA" w:rsidDel="00A856C9">
          <w:delText>for</w:delText>
        </w:r>
      </w:del>
      <w:r w:rsidRPr="00CD78CA">
        <w:t xml:space="preserve"> </w:t>
      </w:r>
      <w:del w:id="55" w:author="V Tropepe" w:date="2018-11-15T14:50:00Z">
        <w:r w:rsidRPr="00CD78CA" w:rsidDel="001C6A82">
          <w:delText xml:space="preserve">MEx in </w:delText>
        </w:r>
      </w:del>
      <w:r w:rsidRPr="00CD78CA">
        <w:t xml:space="preserve">multicellular systems is to explain how complex, highly ordered tissues, like those produced by neural progenitors, can arise from cellular behaviours with unpredictably variable outcomes. Stem cell biologists have traditionally resorted to </w:t>
      </w:r>
      <w:ins w:id="56" w:author="V Tropepe" w:date="2018-11-15T14:50:00Z">
        <w:r w:rsidR="001C6A82">
          <w:t>s</w:t>
        </w:r>
      </w:ins>
      <w:del w:id="57" w:author="V Tropepe" w:date="2018-11-15T14:50:00Z">
        <w:r w:rsidRPr="00CD78CA" w:rsidDel="001C6A82">
          <w:delText>S</w:delText>
        </w:r>
      </w:del>
      <w:r w:rsidRPr="00CD78CA">
        <w:t xml:space="preserve">imple </w:t>
      </w:r>
      <w:ins w:id="58" w:author="V Tropepe" w:date="2018-11-15T14:50:00Z">
        <w:r w:rsidR="001C6A82">
          <w:t>s</w:t>
        </w:r>
      </w:ins>
      <w:del w:id="59" w:author="V Tropepe" w:date="2018-11-15T14:50:00Z">
        <w:r w:rsidRPr="00CD78CA" w:rsidDel="001C6A82">
          <w:delText>S</w:delText>
        </w:r>
      </w:del>
      <w:r w:rsidRPr="00CD78CA">
        <w:t xml:space="preserve">tochastic </w:t>
      </w:r>
      <w:ins w:id="60" w:author="V Tropepe" w:date="2018-11-15T14:50:00Z">
        <w:r w:rsidR="001C6A82">
          <w:t>m</w:t>
        </w:r>
      </w:ins>
      <w:del w:id="61" w:author="V Tropepe" w:date="2018-11-15T14:50:00Z">
        <w:r w:rsidRPr="00CD78CA" w:rsidDel="001C6A82">
          <w:delText>M</w:delText>
        </w:r>
      </w:del>
      <w:r w:rsidRPr="00CD78CA">
        <w:t>odels</w:t>
      </w:r>
      <w:del w:id="62" w:author="V Tropepe" w:date="2018-11-15T14:51:00Z">
        <w:r w:rsidRPr="00CD78CA" w:rsidDel="001C6A82">
          <w:delText xml:space="preserve"> (SSMs)</w:delText>
        </w:r>
      </w:del>
      <w:r w:rsidRPr="00CD78CA">
        <w:t xml:space="preserve"> in order to explain the observed unpredictable variability in clonal outcomes of putative stem cells</w:t>
      </w:r>
      <w:ins w:id="63" w:author="V Tropepe" w:date="2018-11-15T15:23:00Z">
        <w:r w:rsidR="00660AE1" w:rsidRPr="00660AE1">
          <w:rPr>
            <w:highlight w:val="yellow"/>
            <w:rPrChange w:id="64" w:author="V Tropepe" w:date="2018-11-15T15:23:00Z">
              <w:rPr/>
            </w:rPrChange>
          </w:rPr>
          <w:t>\cite</w:t>
        </w:r>
      </w:ins>
      <w:del w:id="65" w:author="V Tropepe" w:date="2018-11-15T14:51:00Z">
        <w:r w:rsidRPr="00660AE1" w:rsidDel="001C6A82">
          <w:rPr>
            <w:highlight w:val="yellow"/>
            <w:rPrChange w:id="66" w:author="V Tropepe" w:date="2018-11-15T15:23:00Z">
              <w:rPr/>
            </w:rPrChange>
          </w:rPr>
          <w:delText>\cite</w:delText>
        </w:r>
      </w:del>
      <w:r w:rsidRPr="00660AE1">
        <w:rPr>
          <w:highlight w:val="yellow"/>
          <w:rPrChange w:id="67" w:author="V Tropepe" w:date="2018-11-15T15:23:00Z">
            <w:rPr/>
          </w:rPrChange>
        </w:rPr>
        <w:t>{Till1964</w:t>
      </w:r>
      <w:proofErr w:type="gramStart"/>
      <w:r w:rsidRPr="00660AE1">
        <w:rPr>
          <w:highlight w:val="yellow"/>
          <w:rPrChange w:id="68" w:author="V Tropepe" w:date="2018-11-15T15:23:00Z">
            <w:rPr/>
          </w:rPrChange>
        </w:rPr>
        <w:t>,Fagan2013</w:t>
      </w:r>
      <w:proofErr w:type="gramEnd"/>
      <w:r w:rsidRPr="00660AE1">
        <w:rPr>
          <w:highlight w:val="yellow"/>
          <w:rPrChange w:id="69" w:author="V Tropepe" w:date="2018-11-15T15:23:00Z">
            <w:rPr/>
          </w:rPrChange>
        </w:rPr>
        <w:t>}</w:t>
      </w:r>
      <w:r w:rsidRPr="00CD78CA">
        <w:t xml:space="preserve">. Because </w:t>
      </w:r>
      <w:del w:id="70" w:author="V Tropepe" w:date="2018-11-15T14:51:00Z">
        <w:r w:rsidRPr="00CD78CA" w:rsidDel="001C6A82">
          <w:delText xml:space="preserve">SSMs </w:delText>
        </w:r>
      </w:del>
      <w:ins w:id="71" w:author="V Tropepe" w:date="2018-11-15T14:51:00Z">
        <w:r w:rsidR="001C6A82">
          <w:t>simple stochastic models</w:t>
        </w:r>
        <w:r w:rsidR="001C6A82" w:rsidRPr="00CD78CA">
          <w:t xml:space="preserve"> </w:t>
        </w:r>
      </w:ins>
      <w:r w:rsidRPr="00CD78CA">
        <w:t xml:space="preserve">are susceptible to </w:t>
      </w:r>
      <w:commentRangeStart w:id="72"/>
      <w:del w:id="73" w:author="V Tropepe" w:date="2018-11-15T14:57:00Z">
        <w:r w:rsidRPr="00CD78CA" w:rsidDel="004F7DD0">
          <w:delText>Monte Carlo numerical analysis as Galton-Watson branching processes</w:delText>
        </w:r>
      </w:del>
      <w:ins w:id="74" w:author="V Tropepe" w:date="2018-11-15T14:57:00Z">
        <w:r w:rsidR="004F7DD0">
          <w:t>branching analyses</w:t>
        </w:r>
      </w:ins>
      <w:ins w:id="75" w:author="V Tropepe" w:date="2018-11-15T14:58:00Z">
        <w:r w:rsidR="004F7DD0">
          <w:t xml:space="preserve"> where each cellular generation produces progeny according to </w:t>
        </w:r>
        <w:r w:rsidR="00A856C9">
          <w:t>a predefined</w:t>
        </w:r>
        <w:r w:rsidR="004F7DD0">
          <w:t xml:space="preserve"> probability distribution</w:t>
        </w:r>
      </w:ins>
      <w:commentRangeEnd w:id="72"/>
      <w:ins w:id="76" w:author="V Tropepe" w:date="2018-11-15T14:59:00Z">
        <w:r w:rsidR="004F7DD0">
          <w:rPr>
            <w:rStyle w:val="CommentReference"/>
            <w:rFonts w:asciiTheme="minorHAnsi" w:hAnsiTheme="minorHAnsi"/>
          </w:rPr>
          <w:commentReference w:id="72"/>
        </w:r>
      </w:ins>
      <w:r w:rsidRPr="00CD78CA">
        <w:t>, they have been convenient explanatory devices, appearing in the literature for more than half a century. By specifying the probability distributions of symmetric proliferative (PP), symmetric post</w:t>
      </w:r>
      <w:ins w:id="78" w:author="V Tropepe" w:date="2018-11-15T14:52:00Z">
        <w:r w:rsidR="001C6A82">
          <w:t>-</w:t>
        </w:r>
      </w:ins>
      <w:r w:rsidRPr="00CD78CA">
        <w:t>mitotic (DD), and asymmetric proliferative/post</w:t>
      </w:r>
      <w:ins w:id="79" w:author="V Tropepe" w:date="2018-11-15T14:52:00Z">
        <w:r w:rsidR="001C6A82">
          <w:t>-</w:t>
        </w:r>
      </w:ins>
      <w:r w:rsidRPr="00CD78CA">
        <w:t>mitotic (PD)</w:t>
      </w:r>
      <w:del w:id="80" w:author="V Tropepe" w:date="2018-11-15T15:02:00Z">
        <w:r w:rsidRPr="00CD78CA" w:rsidDel="00A856C9">
          <w:delText xml:space="preserve"> mitotic</w:delText>
        </w:r>
      </w:del>
      <w:r w:rsidRPr="00CD78CA">
        <w:t xml:space="preserve"> modes, </w:t>
      </w:r>
      <w:del w:id="81" w:author="V Tropepe" w:date="2018-11-15T14:52:00Z">
        <w:r w:rsidRPr="00CD78CA" w:rsidDel="001C6A82">
          <w:delText xml:space="preserve">SSMs </w:delText>
        </w:r>
      </w:del>
      <w:ins w:id="82" w:author="V Tropepe" w:date="2018-11-15T14:52:00Z">
        <w:r w:rsidR="001C6A82">
          <w:t>simple stochastic models</w:t>
        </w:r>
        <w:r w:rsidR="001C6A82" w:rsidRPr="00CD78CA">
          <w:t xml:space="preserve"> </w:t>
        </w:r>
      </w:ins>
      <w:r w:rsidRPr="00CD78CA">
        <w:t>allow cell lineage outcomes to be simulated.</w:t>
      </w:r>
    </w:p>
    <w:p w14:paraId="2E6AFEA3" w14:textId="77777777" w:rsidR="00486D80" w:rsidRPr="00CD78CA" w:rsidRDefault="00486D80" w:rsidP="00CD78CA">
      <w:pPr>
        <w:pStyle w:val="PlainText"/>
      </w:pPr>
    </w:p>
    <w:p w14:paraId="59B76C3C" w14:textId="62652639" w:rsidR="00486D80" w:rsidRPr="00CD78CA" w:rsidRDefault="00486D80" w:rsidP="00CD78CA">
      <w:pPr>
        <w:pStyle w:val="PlainText"/>
      </w:pPr>
      <w:r w:rsidRPr="00CD78CA">
        <w:t>S</w:t>
      </w:r>
      <w:ins w:id="83" w:author="V Tropepe" w:date="2018-11-15T15:02:00Z">
        <w:r w:rsidR="00645238">
          <w:t>imple stochastic models</w:t>
        </w:r>
      </w:ins>
      <w:del w:id="84" w:author="V Tropepe" w:date="2018-11-15T15:02:00Z">
        <w:r w:rsidRPr="00CD78CA" w:rsidDel="00645238">
          <w:delText>SMs</w:delText>
        </w:r>
      </w:del>
      <w:r w:rsidRPr="00CD78CA">
        <w:t xml:space="preserve"> are </w:t>
      </w:r>
      <w:ins w:id="85" w:author="V Tropepe" w:date="2018-11-15T15:02:00Z">
        <w:r w:rsidR="00645238">
          <w:t>“</w:t>
        </w:r>
      </w:ins>
      <w:del w:id="86" w:author="V Tropepe" w:date="2018-11-15T15:02:00Z">
        <w:r w:rsidRPr="00CD78CA" w:rsidDel="00645238">
          <w:delText>``</w:delText>
        </w:r>
      </w:del>
      <w:r w:rsidRPr="00CD78CA">
        <w:t>stochastic</w:t>
      </w:r>
      <w:ins w:id="87" w:author="V Tropepe" w:date="2018-11-15T15:02:00Z">
        <w:r w:rsidR="00645238">
          <w:t>”</w:t>
        </w:r>
      </w:ins>
      <w:del w:id="88" w:author="V Tropepe" w:date="2018-11-15T15:02:00Z">
        <w:r w:rsidRPr="00CD78CA" w:rsidDel="00645238">
          <w:delText>"</w:delText>
        </w:r>
      </w:del>
      <w:r w:rsidRPr="00CD78CA">
        <w:t xml:space="preserve"> insofar as they incorporate random variables with defined probability distributions. </w:t>
      </w:r>
      <w:del w:id="89" w:author="V Tropepe" w:date="2018-11-15T15:04:00Z">
        <w:r w:rsidRPr="00CD78CA" w:rsidDel="00645238">
          <w:delText xml:space="preserve">As Jaynes has noted, ``[b]elief ... that the property of being </w:delText>
        </w:r>
        <w:r w:rsidRPr="00CD78CA" w:rsidDel="00645238">
          <w:rPr>
            <w:rFonts w:ascii="Palatino Italic" w:hAnsi="Palatino Italic" w:cs="Palatino Italic"/>
          </w:rPr>
          <w:delText>Γ</w:delText>
        </w:r>
        <w:r w:rsidRPr="00CD78CA" w:rsidDel="00645238">
          <w:delText xml:space="preserve">Çÿstochastic' rather than </w:delText>
        </w:r>
        <w:r w:rsidRPr="00CD78CA" w:rsidDel="00645238">
          <w:rPr>
            <w:rFonts w:ascii="Palatino Italic" w:hAnsi="Palatino Italic" w:cs="Palatino Italic"/>
          </w:rPr>
          <w:delText>Γ</w:delText>
        </w:r>
        <w:r w:rsidRPr="00CD78CA" w:rsidDel="00645238">
          <w:delText>Çÿdeterministic' is a real physical property of a process, that exists independently of human information, is [an] example of the mind projection fallacy: attributing one</w:delText>
        </w:r>
        <w:r w:rsidRPr="00CD78CA" w:rsidDel="00645238">
          <w:rPr>
            <w:rFonts w:ascii="Palatino Italic" w:hAnsi="Palatino Italic" w:cs="Palatino Italic"/>
          </w:rPr>
          <w:delText>Γ</w:delText>
        </w:r>
        <w:r w:rsidRPr="00CD78CA" w:rsidDel="00645238">
          <w:delText>ÇÖs own ignorance to Nature instead."\cite</w:delText>
        </w:r>
      </w:del>
      <w:ins w:id="90" w:author="V Tropepe" w:date="2018-11-15T15:04:00Z">
        <w:r w:rsidR="00645238">
          <w:t xml:space="preserve">Despite </w:t>
        </w:r>
      </w:ins>
      <w:ins w:id="91" w:author="V Tropepe" w:date="2018-11-15T15:07:00Z">
        <w:r w:rsidR="005478BB">
          <w:t>notable conceptual</w:t>
        </w:r>
      </w:ins>
      <w:ins w:id="92" w:author="V Tropepe" w:date="2018-11-15T15:04:00Z">
        <w:r w:rsidR="00645238">
          <w:t xml:space="preserve"> </w:t>
        </w:r>
      </w:ins>
      <w:ins w:id="93" w:author="V Tropepe" w:date="2018-11-15T15:07:00Z">
        <w:r w:rsidR="005478BB">
          <w:t>limitations in this approach</w:t>
        </w:r>
      </w:ins>
      <w:ins w:id="94" w:author="V Tropepe" w:date="2018-11-15T15:23:00Z">
        <w:r w:rsidR="00660AE1" w:rsidRPr="00660AE1">
          <w:rPr>
            <w:highlight w:val="yellow"/>
            <w:rPrChange w:id="95" w:author="V Tropepe" w:date="2018-11-15T15:23:00Z">
              <w:rPr/>
            </w:rPrChange>
          </w:rPr>
          <w:t>\</w:t>
        </w:r>
        <w:proofErr w:type="gramStart"/>
        <w:r w:rsidR="00660AE1" w:rsidRPr="00660AE1">
          <w:rPr>
            <w:highlight w:val="yellow"/>
            <w:rPrChange w:id="96" w:author="V Tropepe" w:date="2018-11-15T15:23:00Z">
              <w:rPr/>
            </w:rPrChange>
          </w:rPr>
          <w:t>cite</w:t>
        </w:r>
      </w:ins>
      <w:r w:rsidRPr="00660AE1">
        <w:rPr>
          <w:highlight w:val="yellow"/>
          <w:rPrChange w:id="97" w:author="V Tropepe" w:date="2018-11-15T15:23:00Z">
            <w:rPr/>
          </w:rPrChange>
        </w:rPr>
        <w:t>{</w:t>
      </w:r>
      <w:proofErr w:type="gramEnd"/>
      <w:r w:rsidRPr="00660AE1">
        <w:rPr>
          <w:highlight w:val="yellow"/>
          <w:rPrChange w:id="98" w:author="V Tropepe" w:date="2018-11-15T15:23:00Z">
            <w:rPr/>
          </w:rPrChange>
        </w:rPr>
        <w:t>Jaynes2003}</w:t>
      </w:r>
      <w:del w:id="99" w:author="V Tropepe" w:date="2018-11-15T15:08:00Z">
        <w:r w:rsidRPr="00CD78CA" w:rsidDel="005478BB">
          <w:delText xml:space="preserve"> Despite this</w:delText>
        </w:r>
      </w:del>
      <w:r w:rsidRPr="00CD78CA">
        <w:t xml:space="preserve">, macromolecular processes are often described as </w:t>
      </w:r>
      <w:ins w:id="100" w:author="V Tropepe" w:date="2018-11-15T15:08:00Z">
        <w:r w:rsidR="005478BB">
          <w:t>“</w:t>
        </w:r>
      </w:ins>
      <w:del w:id="101" w:author="V Tropepe" w:date="2018-11-15T15:08:00Z">
        <w:r w:rsidRPr="00CD78CA" w:rsidDel="005478BB">
          <w:delText>``</w:delText>
        </w:r>
      </w:del>
      <w:r w:rsidRPr="00CD78CA">
        <w:t>stochastic</w:t>
      </w:r>
      <w:ins w:id="102" w:author="V Tropepe" w:date="2018-11-15T15:08:00Z">
        <w:r w:rsidR="005478BB">
          <w:t>”</w:t>
        </w:r>
      </w:ins>
      <w:del w:id="103" w:author="V Tropepe" w:date="2018-11-15T15:08:00Z">
        <w:r w:rsidRPr="00CD78CA" w:rsidDel="005478BB">
          <w:delText>"</w:delText>
        </w:r>
      </w:del>
      <w:r w:rsidRPr="00CD78CA">
        <w:t xml:space="preserve"> in the stem cell literature. Generally speaking, the behaviour of a</w:t>
      </w:r>
      <w:ins w:id="104" w:author="V Tropepe" w:date="2018-11-15T15:08:00Z">
        <w:r w:rsidR="005478BB">
          <w:t xml:space="preserve"> stochastic</w:t>
        </w:r>
      </w:ins>
      <w:del w:id="105" w:author="V Tropepe" w:date="2018-11-15T15:08:00Z">
        <w:r w:rsidRPr="00CD78CA" w:rsidDel="005478BB">
          <w:delText>n SSM's</w:delText>
        </w:r>
      </w:del>
      <w:r w:rsidRPr="00CD78CA">
        <w:t xml:space="preserve"> random variable is taken to represent sequences of outcomes that are produced by multiple, causally independent events. Recently, the influence of </w:t>
      </w:r>
      <w:ins w:id="106" w:author="V Tropepe" w:date="2018-11-15T15:09:00Z">
        <w:r w:rsidR="005478BB">
          <w:t>“</w:t>
        </w:r>
      </w:ins>
      <w:del w:id="107" w:author="V Tropepe" w:date="2018-11-15T15:09:00Z">
        <w:r w:rsidRPr="00CD78CA" w:rsidDel="005478BB">
          <w:delText>``</w:delText>
        </w:r>
      </w:del>
      <w:r w:rsidRPr="00CD78CA">
        <w:t>transcriptional noise</w:t>
      </w:r>
      <w:ins w:id="108" w:author="V Tropepe" w:date="2018-11-15T15:09:00Z">
        <w:r w:rsidR="005478BB">
          <w:t>”</w:t>
        </w:r>
      </w:ins>
      <w:del w:id="109" w:author="V Tropepe" w:date="2018-11-15T15:09:00Z">
        <w:r w:rsidRPr="00CD78CA" w:rsidDel="005478BB">
          <w:delText>"</w:delText>
        </w:r>
      </w:del>
      <w:r w:rsidRPr="00CD78CA">
        <w:t xml:space="preserve"> on progenitor specification has been identified as a candidate macromolecular process that may produce unpredictable variability in cellular fate specification</w:t>
      </w:r>
      <w:ins w:id="110" w:author="V Tropepe" w:date="2018-11-15T15:24:00Z">
        <w:r w:rsidR="00660AE1" w:rsidRPr="00660AE1">
          <w:rPr>
            <w:highlight w:val="yellow"/>
            <w:rPrChange w:id="111" w:author="V Tropepe" w:date="2018-11-15T15:24:00Z">
              <w:rPr/>
            </w:rPrChange>
          </w:rPr>
          <w:t>\</w:t>
        </w:r>
        <w:proofErr w:type="gramStart"/>
        <w:r w:rsidR="00660AE1" w:rsidRPr="00660AE1">
          <w:rPr>
            <w:highlight w:val="yellow"/>
            <w:rPrChange w:id="112" w:author="V Tropepe" w:date="2018-11-15T15:24:00Z">
              <w:rPr/>
            </w:rPrChange>
          </w:rPr>
          <w:t>cite</w:t>
        </w:r>
      </w:ins>
      <w:ins w:id="113" w:author="V Tropepe" w:date="2018-11-15T15:09:00Z">
        <w:r w:rsidR="005478BB" w:rsidRPr="00660AE1">
          <w:rPr>
            <w:highlight w:val="yellow"/>
            <w:rPrChange w:id="114" w:author="V Tropepe" w:date="2018-11-15T15:24:00Z">
              <w:rPr/>
            </w:rPrChange>
          </w:rPr>
          <w:t>{</w:t>
        </w:r>
        <w:proofErr w:type="gramEnd"/>
        <w:r w:rsidR="005478BB" w:rsidRPr="00660AE1">
          <w:rPr>
            <w:highlight w:val="yellow"/>
            <w:rPrChange w:id="115" w:author="V Tropepe" w:date="2018-11-15T15:24:00Z">
              <w:rPr/>
            </w:rPrChange>
          </w:rPr>
          <w:t>REF}</w:t>
        </w:r>
      </w:ins>
      <w:r w:rsidRPr="00CD78CA">
        <w:t xml:space="preserve">. Therefore, one explanatory </w:t>
      </w:r>
      <w:r w:rsidRPr="00CD78CA">
        <w:lastRenderedPageBreak/>
        <w:t xml:space="preserve">strategy for stem and progenitor cell function compares </w:t>
      </w:r>
      <w:ins w:id="116" w:author="V Tropepe" w:date="2018-11-15T15:10:00Z">
        <w:r w:rsidR="005478BB">
          <w:t>simple stochastic</w:t>
        </w:r>
      </w:ins>
      <w:del w:id="117" w:author="V Tropepe" w:date="2018-11-15T15:10:00Z">
        <w:r w:rsidRPr="00CD78CA" w:rsidDel="005478BB">
          <w:delText>SSM</w:delText>
        </w:r>
      </w:del>
      <w:r w:rsidRPr="00CD78CA">
        <w:t xml:space="preserve"> model output to observed lineage outcomes, in order to argue that </w:t>
      </w:r>
      <w:ins w:id="118" w:author="V Tropepe" w:date="2018-11-15T15:10:00Z">
        <w:r w:rsidR="005478BB">
          <w:t>“</w:t>
        </w:r>
      </w:ins>
      <w:del w:id="119" w:author="V Tropepe" w:date="2018-11-15T15:10:00Z">
        <w:r w:rsidRPr="00CD78CA" w:rsidDel="005478BB">
          <w:delText>``</w:delText>
        </w:r>
      </w:del>
      <w:r w:rsidRPr="00CD78CA">
        <w:t>noisy</w:t>
      </w:r>
      <w:ins w:id="120" w:author="V Tropepe" w:date="2018-11-15T15:10:00Z">
        <w:r w:rsidR="005478BB">
          <w:t>”</w:t>
        </w:r>
      </w:ins>
      <w:del w:id="121" w:author="V Tropepe" w:date="2018-11-15T15:10:00Z">
        <w:r w:rsidRPr="00CD78CA" w:rsidDel="005478BB">
          <w:delText>"</w:delText>
        </w:r>
      </w:del>
      <w:r w:rsidRPr="00CD78CA">
        <w:t>, causally independent events give rise to the proliferat</w:t>
      </w:r>
      <w:ins w:id="122" w:author="V Tropepe" w:date="2018-11-15T15:12:00Z">
        <w:r w:rsidR="00303EA6">
          <w:t>ion</w:t>
        </w:r>
      </w:ins>
      <w:del w:id="123" w:author="V Tropepe" w:date="2018-11-15T15:12:00Z">
        <w:r w:rsidRPr="00CD78CA" w:rsidDel="00303EA6">
          <w:delText>ive</w:delText>
        </w:r>
      </w:del>
      <w:r w:rsidRPr="00CD78CA">
        <w:t xml:space="preserve"> and specificat</w:t>
      </w:r>
      <w:ins w:id="124" w:author="V Tropepe" w:date="2018-11-15T15:10:00Z">
        <w:r w:rsidR="005478BB">
          <w:t>ion</w:t>
        </w:r>
      </w:ins>
      <w:del w:id="125" w:author="V Tropepe" w:date="2018-11-15T15:10:00Z">
        <w:r w:rsidRPr="00CD78CA" w:rsidDel="005478BB">
          <w:delText>ive</w:delText>
        </w:r>
      </w:del>
      <w:r w:rsidRPr="00CD78CA">
        <w:t xml:space="preserve"> outcomes of progenitor lineages.</w:t>
      </w:r>
    </w:p>
    <w:p w14:paraId="6CC01C66" w14:textId="77777777" w:rsidR="00486D80" w:rsidRPr="00CD78CA" w:rsidRDefault="00486D80" w:rsidP="00CD78CA">
      <w:pPr>
        <w:pStyle w:val="PlainText"/>
      </w:pPr>
    </w:p>
    <w:p w14:paraId="210E76C2" w14:textId="6FE4E0D4" w:rsidR="00486D80" w:rsidRPr="00CD78CA" w:rsidRDefault="00486D80" w:rsidP="00CD78CA">
      <w:pPr>
        <w:pStyle w:val="PlainText"/>
      </w:pPr>
      <w:del w:id="126" w:author="V Tropepe" w:date="2018-11-15T15:16:00Z">
        <w:r w:rsidRPr="00CD78CA" w:rsidDel="00CC6E1B">
          <w:delText>In this report, we evaluate o</w:delText>
        </w:r>
      </w:del>
      <w:ins w:id="127" w:author="V Tropepe" w:date="2018-11-15T15:16:00Z">
        <w:r w:rsidR="00CC6E1B">
          <w:t>O</w:t>
        </w:r>
      </w:ins>
      <w:r w:rsidRPr="00CD78CA">
        <w:t>ne of the best</w:t>
      </w:r>
      <w:ins w:id="128" w:author="V Tropepe" w:date="2018-11-15T15:16:00Z">
        <w:r w:rsidR="00660AE1">
          <w:t>-</w:t>
        </w:r>
      </w:ins>
      <w:del w:id="129" w:author="V Tropepe" w:date="2018-11-15T15:16:00Z">
        <w:r w:rsidRPr="00CD78CA" w:rsidDel="00CC6E1B">
          <w:delText>-</w:delText>
        </w:r>
      </w:del>
      <w:r w:rsidRPr="00CD78CA">
        <w:t xml:space="preserve">developed </w:t>
      </w:r>
      <w:del w:id="130" w:author="V Tropepe" w:date="2018-11-15T15:19:00Z">
        <w:r w:rsidRPr="00CD78CA" w:rsidDel="00660AE1">
          <w:delText>of these</w:delText>
        </w:r>
      </w:del>
      <w:ins w:id="131" w:author="V Tropepe" w:date="2018-11-15T15:19:00Z">
        <w:r w:rsidR="00660AE1">
          <w:t>mechanistic</w:t>
        </w:r>
      </w:ins>
      <w:r w:rsidRPr="00CD78CA">
        <w:t xml:space="preserve"> explanation</w:t>
      </w:r>
      <w:ins w:id="132" w:author="V Tropepe" w:date="2018-11-15T15:20:00Z">
        <w:r w:rsidR="00660AE1">
          <w:t>s</w:t>
        </w:r>
      </w:ins>
      <w:ins w:id="133" w:author="V Tropepe" w:date="2018-11-15T15:19:00Z">
        <w:r w:rsidR="00660AE1">
          <w:t xml:space="preserve"> for the behaviour of zebrafish retinal progenitor cells during development</w:t>
        </w:r>
      </w:ins>
      <w:del w:id="134" w:author="V Tropepe" w:date="2018-11-15T15:19:00Z">
        <w:r w:rsidRPr="00CD78CA" w:rsidDel="00660AE1">
          <w:delText>s</w:delText>
        </w:r>
      </w:del>
      <w:ins w:id="135" w:author="V Tropepe" w:date="2018-11-15T15:18:00Z">
        <w:r w:rsidR="00660AE1">
          <w:t xml:space="preserve"> uses </w:t>
        </w:r>
      </w:ins>
      <w:ins w:id="136" w:author="V Tropepe" w:date="2018-11-15T15:19:00Z">
        <w:r w:rsidR="00660AE1">
          <w:t xml:space="preserve">a </w:t>
        </w:r>
      </w:ins>
      <w:ins w:id="137" w:author="V Tropepe" w:date="2018-11-15T15:18:00Z">
        <w:r w:rsidR="00660AE1">
          <w:t>simple stochastic model</w:t>
        </w:r>
      </w:ins>
      <w:ins w:id="138" w:author="V Tropepe" w:date="2018-11-15T15:24:00Z">
        <w:r w:rsidR="00660AE1" w:rsidRPr="00660AE1">
          <w:rPr>
            <w:highlight w:val="yellow"/>
            <w:rPrChange w:id="139" w:author="V Tropepe" w:date="2018-11-15T15:24:00Z">
              <w:rPr/>
            </w:rPrChange>
          </w:rPr>
          <w:t>\</w:t>
        </w:r>
        <w:proofErr w:type="gramStart"/>
        <w:r w:rsidR="00660AE1" w:rsidRPr="00660AE1">
          <w:rPr>
            <w:highlight w:val="yellow"/>
            <w:rPrChange w:id="140" w:author="V Tropepe" w:date="2018-11-15T15:24:00Z">
              <w:rPr/>
            </w:rPrChange>
          </w:rPr>
          <w:t>cite</w:t>
        </w:r>
      </w:ins>
      <w:ins w:id="141" w:author="V Tropepe" w:date="2018-11-15T15:20:00Z">
        <w:r w:rsidR="00660AE1" w:rsidRPr="00660AE1">
          <w:rPr>
            <w:highlight w:val="yellow"/>
            <w:rPrChange w:id="142" w:author="V Tropepe" w:date="2018-11-15T15:24:00Z">
              <w:rPr/>
            </w:rPrChange>
          </w:rPr>
          <w:t>{</w:t>
        </w:r>
        <w:proofErr w:type="gramEnd"/>
        <w:r w:rsidR="00660AE1" w:rsidRPr="00660AE1">
          <w:rPr>
            <w:highlight w:val="yellow"/>
            <w:rPrChange w:id="143" w:author="V Tropepe" w:date="2018-11-15T15:24:00Z">
              <w:rPr/>
            </w:rPrChange>
          </w:rPr>
          <w:t>REF-</w:t>
        </w:r>
      </w:ins>
      <w:ins w:id="144" w:author="V Tropepe" w:date="2018-11-15T15:32:00Z">
        <w:r w:rsidR="00E520BF">
          <w:rPr>
            <w:highlight w:val="yellow"/>
          </w:rPr>
          <w:t xml:space="preserve">Gomes 2011? Or </w:t>
        </w:r>
      </w:ins>
      <w:ins w:id="145" w:author="V Tropepe" w:date="2018-11-15T15:21:00Z">
        <w:r w:rsidR="00660AE1" w:rsidRPr="00660AE1">
          <w:rPr>
            <w:highlight w:val="yellow"/>
            <w:rPrChange w:id="146" w:author="V Tropepe" w:date="2018-11-15T15:24:00Z">
              <w:rPr/>
            </w:rPrChange>
          </w:rPr>
          <w:t xml:space="preserve">recent </w:t>
        </w:r>
      </w:ins>
      <w:ins w:id="147" w:author="V Tropepe" w:date="2018-11-15T15:20:00Z">
        <w:r w:rsidR="00660AE1" w:rsidRPr="00660AE1">
          <w:rPr>
            <w:highlight w:val="yellow"/>
            <w:rPrChange w:id="148" w:author="V Tropepe" w:date="2018-11-15T15:24:00Z">
              <w:rPr/>
            </w:rPrChange>
          </w:rPr>
          <w:t>Harris review paper}</w:t>
        </w:r>
      </w:ins>
      <w:ins w:id="149" w:author="V Tropepe" w:date="2018-11-15T15:19:00Z">
        <w:r w:rsidR="00660AE1">
          <w:t xml:space="preserve">. </w:t>
        </w:r>
      </w:ins>
      <w:del w:id="150" w:author="V Tropepe" w:date="2018-11-15T15:19:00Z">
        <w:r w:rsidRPr="00CD78CA" w:rsidDel="00660AE1">
          <w:delText xml:space="preserve">, proffered by William Harris' retinal biology group. </w:delText>
        </w:r>
      </w:del>
      <w:r w:rsidRPr="00CD78CA">
        <w:t>We have dubbed this the "Stochastic Process Mitotic Mode Explanation" (SPMME) for zebrafish retinal progenitor cell (RPC) function. The SPMME is noteworthy because it claims: (1) to "</w:t>
      </w:r>
      <w:proofErr w:type="spellStart"/>
      <w:proofErr w:type="gramStart"/>
      <w:r w:rsidRPr="00CD78CA">
        <w:t>provid</w:t>
      </w:r>
      <w:proofErr w:type="spellEnd"/>
      <w:r w:rsidRPr="00CD78CA">
        <w:t>[</w:t>
      </w:r>
      <w:proofErr w:type="gramEnd"/>
      <w:r w:rsidRPr="00CD78CA">
        <w:t>e] a complete quantitative description of the generation of a CNS structure in a vertebrate in vivo"</w:t>
      </w:r>
      <w:r w:rsidRPr="00660AE1">
        <w:rPr>
          <w:highlight w:val="yellow"/>
          <w:rPrChange w:id="151" w:author="V Tropepe" w:date="2018-11-15T15:22:00Z">
            <w:rPr/>
          </w:rPrChange>
        </w:rPr>
        <w:t>\cite{He2012}</w:t>
      </w:r>
      <w:r w:rsidRPr="00CD78CA">
        <w:t>; (2) to have established the functional equivalency of embryonic RPCs and their descendants in the postembryonic circumferential marginal zone (CMZ)</w:t>
      </w:r>
      <w:r w:rsidRPr="00707D5C">
        <w:rPr>
          <w:highlight w:val="yellow"/>
          <w:rPrChange w:id="152" w:author="V Tropepe" w:date="2018-11-15T15:25:00Z">
            <w:rPr/>
          </w:rPrChange>
        </w:rPr>
        <w:t>\cite{Wan2016}</w:t>
      </w:r>
      <w:r w:rsidRPr="00CD78CA">
        <w:t>; and (3) to have established the involvement of causally independent transcription factor signals in the production of unpredictably variable RPC lineage outcomes</w:t>
      </w:r>
      <w:r w:rsidRPr="00707D5C">
        <w:rPr>
          <w:highlight w:val="yellow"/>
          <w:rPrChange w:id="153" w:author="V Tropepe" w:date="2018-11-15T15:25:00Z">
            <w:rPr/>
          </w:rPrChange>
        </w:rPr>
        <w:t>\cite{Boije2015}</w:t>
      </w:r>
      <w:r w:rsidRPr="00CD78CA">
        <w:t xml:space="preserve">. Moreover, the SPMME is taken to explain </w:t>
      </w:r>
      <w:proofErr w:type="spellStart"/>
      <w:r w:rsidRPr="00CD78CA">
        <w:t>histogenetic</w:t>
      </w:r>
      <w:proofErr w:type="spellEnd"/>
      <w:r w:rsidRPr="00CD78CA">
        <w:t xml:space="preserve"> ordering (the specification of some retinal </w:t>
      </w:r>
      <w:ins w:id="154" w:author="V Tropepe" w:date="2018-11-15T15:26:00Z">
        <w:r w:rsidR="00707D5C">
          <w:t>cell</w:t>
        </w:r>
      </w:ins>
      <w:del w:id="155" w:author="V Tropepe" w:date="2018-11-15T15:26:00Z">
        <w:r w:rsidRPr="00CD78CA" w:rsidDel="00707D5C">
          <w:delText>neural</w:delText>
        </w:r>
      </w:del>
      <w:r w:rsidRPr="00CD78CA">
        <w:t xml:space="preserve"> types before others, notably the early appearance of retinal ganglion cells</w:t>
      </w:r>
      <w:del w:id="156" w:author="V Tropepe" w:date="2018-11-15T15:26:00Z">
        <w:r w:rsidRPr="00CD78CA" w:rsidDel="00707D5C">
          <w:delText xml:space="preserve"> (RGCs)</w:delText>
        </w:r>
      </w:del>
      <w:r w:rsidRPr="00CD78CA">
        <w:t>) in vertebrates, without reference to the classical explanation of a temporal succession of competency states</w:t>
      </w:r>
      <w:r w:rsidRPr="00707D5C">
        <w:rPr>
          <w:highlight w:val="yellow"/>
          <w:rPrChange w:id="157" w:author="V Tropepe" w:date="2018-11-15T15:26:00Z">
            <w:rPr/>
          </w:rPrChange>
        </w:rPr>
        <w:t>\</w:t>
      </w:r>
      <w:proofErr w:type="gramStart"/>
      <w:r w:rsidRPr="00707D5C">
        <w:rPr>
          <w:highlight w:val="yellow"/>
          <w:rPrChange w:id="158" w:author="V Tropepe" w:date="2018-11-15T15:26:00Z">
            <w:rPr/>
          </w:rPrChange>
        </w:rPr>
        <w:t>cite{</w:t>
      </w:r>
      <w:proofErr w:type="gramEnd"/>
      <w:r w:rsidRPr="00707D5C">
        <w:rPr>
          <w:highlight w:val="yellow"/>
          <w:rPrChange w:id="159" w:author="V Tropepe" w:date="2018-11-15T15:26:00Z">
            <w:rPr/>
          </w:rPrChange>
        </w:rPr>
        <w:t>Temple1986</w:t>
      </w:r>
      <w:ins w:id="160" w:author="V Tropepe" w:date="2018-11-15T15:26:00Z">
        <w:r w:rsidR="00707D5C" w:rsidRPr="00707D5C">
          <w:rPr>
            <w:highlight w:val="yellow"/>
            <w:rPrChange w:id="161" w:author="V Tropepe" w:date="2018-11-15T15:26:00Z">
              <w:rPr/>
            </w:rPrChange>
          </w:rPr>
          <w:t>,Cepko?</w:t>
        </w:r>
      </w:ins>
      <w:r w:rsidRPr="00707D5C">
        <w:rPr>
          <w:highlight w:val="yellow"/>
          <w:rPrChange w:id="162" w:author="V Tropepe" w:date="2018-11-15T15:26:00Z">
            <w:rPr/>
          </w:rPrChange>
        </w:rPr>
        <w:t>}</w:t>
      </w:r>
      <w:r w:rsidRPr="00CD78CA">
        <w:t>. These would be significant achievements with important consequences for both our fundamental understanding of CNS tissue morphogenesis and for retinal regenerative medicine. However, these models were not subjected to typical model selection procedures, nor has their output been examined using modern information theoretic methods, as advocated by mainstream model selection theorists</w:t>
      </w:r>
      <w:r w:rsidRPr="00707D5C">
        <w:rPr>
          <w:highlight w:val="yellow"/>
          <w:rPrChange w:id="163" w:author="V Tropepe" w:date="2018-11-15T15:27:00Z">
            <w:rPr/>
          </w:rPrChange>
        </w:rPr>
        <w:t>\</w:t>
      </w:r>
      <w:proofErr w:type="gramStart"/>
      <w:r w:rsidRPr="00707D5C">
        <w:rPr>
          <w:highlight w:val="yellow"/>
          <w:rPrChange w:id="164" w:author="V Tropepe" w:date="2018-11-15T15:27:00Z">
            <w:rPr/>
          </w:rPrChange>
        </w:rPr>
        <w:t>cite{</w:t>
      </w:r>
      <w:proofErr w:type="gramEnd"/>
      <w:r w:rsidRPr="00707D5C">
        <w:rPr>
          <w:highlight w:val="yellow"/>
          <w:rPrChange w:id="165" w:author="V Tropepe" w:date="2018-11-15T15:27:00Z">
            <w:rPr/>
          </w:rPrChange>
        </w:rPr>
        <w:t>Burnham2002}</w:t>
      </w:r>
      <w:r w:rsidRPr="00CD78CA">
        <w:t>.</w:t>
      </w:r>
    </w:p>
    <w:p w14:paraId="42EEB423" w14:textId="77777777" w:rsidR="00486D80" w:rsidRPr="00CD78CA" w:rsidRDefault="00486D80" w:rsidP="00CD78CA">
      <w:pPr>
        <w:pStyle w:val="PlainText"/>
      </w:pPr>
    </w:p>
    <w:p w14:paraId="5A817D60" w14:textId="7A4F5090" w:rsidR="00486D80" w:rsidRPr="00CD78CA" w:rsidRDefault="00486D80" w:rsidP="00CD78CA">
      <w:pPr>
        <w:pStyle w:val="PlainText"/>
      </w:pPr>
      <w:r w:rsidRPr="00CD78CA">
        <w:t xml:space="preserve">In order to facilitate the critical evaluation of the two </w:t>
      </w:r>
      <w:ins w:id="166" w:author="V Tropepe" w:date="2018-11-15T15:29:00Z">
        <w:r w:rsidR="0096530A">
          <w:t xml:space="preserve">simple </w:t>
        </w:r>
      </w:ins>
      <w:ins w:id="167" w:author="V Tropepe" w:date="2018-11-15T15:30:00Z">
        <w:r w:rsidR="0096530A">
          <w:t>stochastic</w:t>
        </w:r>
      </w:ins>
      <w:ins w:id="168" w:author="V Tropepe" w:date="2018-11-15T15:29:00Z">
        <w:r w:rsidR="0096530A">
          <w:t xml:space="preserve"> </w:t>
        </w:r>
      </w:ins>
      <w:ins w:id="169" w:author="V Tropepe" w:date="2018-11-15T15:30:00Z">
        <w:r w:rsidR="0096530A">
          <w:t>models,</w:t>
        </w:r>
      </w:ins>
      <w:del w:id="170" w:author="V Tropepe" w:date="2018-11-15T15:29:00Z">
        <w:r w:rsidRPr="00CD78CA" w:rsidDel="0096530A">
          <w:delText>SSMs</w:delText>
        </w:r>
      </w:del>
      <w:r w:rsidRPr="00CD78CA">
        <w:t xml:space="preserve"> which form the SPMME</w:t>
      </w:r>
      <w:del w:id="171" w:author="V Tropepe" w:date="2018-11-15T15:30:00Z">
        <w:r w:rsidRPr="00CD78CA" w:rsidDel="0096530A">
          <w:delText>'s MEx</w:delText>
        </w:r>
      </w:del>
      <w:r w:rsidRPr="00CD78CA">
        <w:t xml:space="preserve"> for RPC function, we have re-expressed the models as cellular agent simulations conducted using the modular, open source CHASTE cell-based simulation framework</w:t>
      </w:r>
      <w:r w:rsidRPr="0096530A">
        <w:rPr>
          <w:highlight w:val="yellow"/>
          <w:rPrChange w:id="172" w:author="V Tropepe" w:date="2018-11-15T15:30:00Z">
            <w:rPr/>
          </w:rPrChange>
        </w:rPr>
        <w:t>\</w:t>
      </w:r>
      <w:proofErr w:type="gramStart"/>
      <w:r w:rsidRPr="0096530A">
        <w:rPr>
          <w:highlight w:val="yellow"/>
          <w:rPrChange w:id="173" w:author="V Tropepe" w:date="2018-11-15T15:30:00Z">
            <w:rPr/>
          </w:rPrChange>
        </w:rPr>
        <w:t>cite{</w:t>
      </w:r>
      <w:proofErr w:type="gramEnd"/>
      <w:r w:rsidRPr="0096530A">
        <w:rPr>
          <w:highlight w:val="yellow"/>
          <w:rPrChange w:id="174" w:author="V Tropepe" w:date="2018-11-15T15:30:00Z">
            <w:rPr/>
          </w:rPrChange>
        </w:rPr>
        <w:t>Mirams2013}</w:t>
      </w:r>
      <w:r w:rsidRPr="00CD78CA">
        <w:t xml:space="preserve">. We explored the structure of the </w:t>
      </w:r>
      <w:ins w:id="175" w:author="V Tropepe" w:date="2018-11-15T15:30:00Z">
        <w:r w:rsidR="00E520BF">
          <w:t>simple stochastic model</w:t>
        </w:r>
      </w:ins>
      <w:del w:id="176" w:author="V Tropepe" w:date="2018-11-15T15:30:00Z">
        <w:r w:rsidRPr="00CD78CA" w:rsidDel="00E520BF">
          <w:delText>SSM</w:delText>
        </w:r>
      </w:del>
      <w:r w:rsidRPr="00CD78CA">
        <w:t xml:space="preserve">s, dubbed the He and </w:t>
      </w:r>
      <w:proofErr w:type="spellStart"/>
      <w:r w:rsidRPr="00CD78CA">
        <w:t>Boije</w:t>
      </w:r>
      <w:proofErr w:type="spellEnd"/>
      <w:r w:rsidRPr="00CD78CA">
        <w:t xml:space="preserve"> </w:t>
      </w:r>
      <w:ins w:id="177" w:author="V Tropepe" w:date="2018-11-15T15:31:00Z">
        <w:r w:rsidR="00E520BF">
          <w:t xml:space="preserve">simple </w:t>
        </w:r>
      </w:ins>
      <w:del w:id="178" w:author="V Tropepe" w:date="2018-11-15T15:31:00Z">
        <w:r w:rsidRPr="00CD78CA" w:rsidDel="00E520BF">
          <w:delText>SS</w:delText>
        </w:r>
      </w:del>
      <w:ins w:id="179" w:author="V Tropepe" w:date="2018-11-15T15:31:00Z">
        <w:r w:rsidR="00E520BF">
          <w:t>stochastic models</w:t>
        </w:r>
      </w:ins>
      <w:del w:id="180" w:author="V Tropepe" w:date="2018-11-15T15:31:00Z">
        <w:r w:rsidRPr="00CD78CA" w:rsidDel="00E520BF">
          <w:delText>M</w:delText>
        </w:r>
      </w:del>
      <w:r w:rsidRPr="00CD78CA">
        <w:t xml:space="preserve"> </w:t>
      </w:r>
      <w:ins w:id="181" w:author="V Tropepe" w:date="2018-11-15T15:32:00Z">
        <w:r w:rsidR="00E520BF">
          <w:t xml:space="preserve">(SSMs) </w:t>
        </w:r>
      </w:ins>
      <w:r w:rsidRPr="00CD78CA">
        <w:t>respectively, compared to their explanatory forebear, dubbed the Gomes SSM</w:t>
      </w:r>
      <w:r w:rsidRPr="00E520BF">
        <w:rPr>
          <w:highlight w:val="yellow"/>
          <w:rPrChange w:id="182" w:author="V Tropepe" w:date="2018-11-15T15:32:00Z">
            <w:rPr/>
          </w:rPrChange>
        </w:rPr>
        <w:t>\</w:t>
      </w:r>
      <w:proofErr w:type="gramStart"/>
      <w:r w:rsidRPr="00E520BF">
        <w:rPr>
          <w:highlight w:val="yellow"/>
          <w:rPrChange w:id="183" w:author="V Tropepe" w:date="2018-11-15T15:32:00Z">
            <w:rPr/>
          </w:rPrChange>
        </w:rPr>
        <w:t>cite{</w:t>
      </w:r>
      <w:proofErr w:type="gramEnd"/>
      <w:r w:rsidRPr="00E520BF">
        <w:rPr>
          <w:highlight w:val="yellow"/>
          <w:rPrChange w:id="184" w:author="V Tropepe" w:date="2018-11-15T15:32:00Z">
            <w:rPr/>
          </w:rPrChange>
        </w:rPr>
        <w:t>Gomes2011}</w:t>
      </w:r>
      <w:r w:rsidRPr="00CD78CA">
        <w:t xml:space="preserve">. This analysis strongly suggested that the introduction of an unexplained progression of temporal </w:t>
      </w:r>
      <w:ins w:id="185" w:author="V Tropepe" w:date="2018-11-15T15:34:00Z">
        <w:r w:rsidR="0006674D">
          <w:t>“</w:t>
        </w:r>
      </w:ins>
      <w:del w:id="186" w:author="V Tropepe" w:date="2018-11-15T15:34:00Z">
        <w:r w:rsidRPr="00CD78CA" w:rsidDel="0006674D">
          <w:delText>``</w:delText>
        </w:r>
      </w:del>
      <w:r w:rsidRPr="00CD78CA">
        <w:t>phases</w:t>
      </w:r>
      <w:ins w:id="187" w:author="V Tropepe" w:date="2018-11-15T15:34:00Z">
        <w:r w:rsidR="0006674D">
          <w:t>”</w:t>
        </w:r>
      </w:ins>
      <w:del w:id="188" w:author="V Tropepe" w:date="2018-11-15T15:34:00Z">
        <w:r w:rsidRPr="00CD78CA" w:rsidDel="0006674D">
          <w:delText>"</w:delText>
        </w:r>
      </w:del>
      <w:r w:rsidRPr="00CD78CA">
        <w:t xml:space="preserve"> was largely responsible for the SPMME model fits to</w:t>
      </w:r>
      <w:ins w:id="189" w:author="V Tropepe" w:date="2018-11-15T15:34:00Z">
        <w:r w:rsidR="0006674D">
          <w:t xml:space="preserve"> observed</w:t>
        </w:r>
      </w:ins>
      <w:r w:rsidRPr="00CD78CA">
        <w:t xml:space="preserve"> data. In order to investigate this possibility, we built an alternative model with a deterministic mitotic mode and compared its output to the He SSM. We found that the deterministic alternative model was a better explanation for the observations, demonstrating that SPMME fails when compared to alternatives. We therefore suggest that an explanatory approach based on the use of SSMs is incapable of distinguishing between theoretical alternatives for the causal structure of RPC lineage behaviours. Furthermore, by comparing the output of the models with novel postembryonic measurements of proliferative act</w:t>
      </w:r>
      <w:ins w:id="190" w:author="V Tropepe" w:date="2018-11-15T15:35:00Z">
        <w:r w:rsidR="0006674D">
          <w:t>i</w:t>
        </w:r>
      </w:ins>
      <w:r w:rsidRPr="00CD78CA">
        <w:t xml:space="preserve">vity, we find that the SPMME explanation cannot account for </w:t>
      </w:r>
      <w:ins w:id="191" w:author="V Tropepe" w:date="2018-11-15T15:35:00Z">
        <w:r w:rsidR="0006674D">
          <w:t xml:space="preserve">the </w:t>
        </w:r>
      </w:ins>
      <w:r w:rsidRPr="00CD78CA">
        <w:t xml:space="preserve">quantitative majority of retinal growth in the zebrafish, driven by the CMZ. Finally, we discuss the place of SSMs, the concept of </w:t>
      </w:r>
      <w:ins w:id="192" w:author="V Tropepe" w:date="2018-11-15T15:36:00Z">
        <w:r w:rsidR="0006674D">
          <w:t>“</w:t>
        </w:r>
      </w:ins>
      <w:del w:id="193" w:author="V Tropepe" w:date="2018-11-15T15:36:00Z">
        <w:r w:rsidRPr="00CD78CA" w:rsidDel="0006674D">
          <w:delText>``</w:delText>
        </w:r>
      </w:del>
      <w:r w:rsidRPr="00CD78CA">
        <w:t>mitotic mode</w:t>
      </w:r>
      <w:ins w:id="194" w:author="V Tropepe" w:date="2018-11-15T15:36:00Z">
        <w:r w:rsidR="0006674D">
          <w:t>”</w:t>
        </w:r>
      </w:ins>
      <w:del w:id="195" w:author="V Tropepe" w:date="2018-11-15T15:36:00Z">
        <w:r w:rsidRPr="00CD78CA" w:rsidDel="0006674D">
          <w:delText>"</w:delText>
        </w:r>
      </w:del>
      <w:r w:rsidRPr="00CD78CA">
        <w:t xml:space="preserve">, and the role of </w:t>
      </w:r>
      <w:ins w:id="196" w:author="V Tropepe" w:date="2018-11-15T15:36:00Z">
        <w:r w:rsidR="0006674D">
          <w:t>“</w:t>
        </w:r>
      </w:ins>
      <w:del w:id="197" w:author="V Tropepe" w:date="2018-11-15T15:36:00Z">
        <w:r w:rsidRPr="00CD78CA" w:rsidDel="0006674D">
          <w:delText>``</w:delText>
        </w:r>
      </w:del>
      <w:r w:rsidRPr="00CD78CA">
        <w:t>noise</w:t>
      </w:r>
      <w:ins w:id="198" w:author="V Tropepe" w:date="2018-11-15T15:36:00Z">
        <w:r w:rsidR="0006674D">
          <w:t>”</w:t>
        </w:r>
      </w:ins>
      <w:del w:id="199" w:author="V Tropepe" w:date="2018-11-15T15:36:00Z">
        <w:r w:rsidRPr="00CD78CA" w:rsidDel="0006674D">
          <w:delText>"</w:delText>
        </w:r>
      </w:del>
      <w:r w:rsidRPr="00CD78CA">
        <w:t xml:space="preserve"> in explaining RPC behaviour, and suggest ways to avoid the </w:t>
      </w:r>
      <w:proofErr w:type="spellStart"/>
      <w:r w:rsidRPr="00CD78CA">
        <w:t>modelling</w:t>
      </w:r>
      <w:proofErr w:type="spellEnd"/>
      <w:r w:rsidRPr="00CD78CA">
        <w:t xml:space="preserve"> pitfalls exemplified by the SPMME.</w:t>
      </w:r>
    </w:p>
    <w:p w14:paraId="34B3C3D6" w14:textId="77777777" w:rsidR="00486D80" w:rsidRPr="00CD78CA" w:rsidRDefault="00486D80" w:rsidP="00CD78CA">
      <w:pPr>
        <w:pStyle w:val="PlainText"/>
      </w:pPr>
    </w:p>
    <w:p w14:paraId="6F6CBB29" w14:textId="77777777" w:rsidR="00486D80" w:rsidRPr="00CC6E1B" w:rsidRDefault="00486D80" w:rsidP="00CD78CA">
      <w:pPr>
        <w:pStyle w:val="PlainText"/>
        <w:rPr>
          <w:b/>
          <w:rPrChange w:id="200" w:author="V Tropepe" w:date="2018-11-15T15:15:00Z">
            <w:rPr/>
          </w:rPrChange>
        </w:rPr>
      </w:pPr>
      <w:del w:id="201" w:author="V Tropepe" w:date="2018-11-15T15:15:00Z">
        <w:r w:rsidRPr="00CC6E1B" w:rsidDel="00CC6E1B">
          <w:rPr>
            <w:b/>
            <w:rPrChange w:id="202" w:author="V Tropepe" w:date="2018-11-15T15:15:00Z">
              <w:rPr/>
            </w:rPrChange>
          </w:rPr>
          <w:delText>\section*{</w:delText>
        </w:r>
      </w:del>
      <w:r w:rsidRPr="00CC6E1B">
        <w:rPr>
          <w:b/>
          <w:rPrChange w:id="203" w:author="V Tropepe" w:date="2018-11-15T15:15:00Z">
            <w:rPr/>
          </w:rPrChange>
        </w:rPr>
        <w:t>Results and Discussion</w:t>
      </w:r>
      <w:del w:id="204" w:author="V Tropepe" w:date="2018-11-15T15:15:00Z">
        <w:r w:rsidRPr="00CC6E1B" w:rsidDel="00CC6E1B">
          <w:rPr>
            <w:b/>
            <w:rPrChange w:id="205" w:author="V Tropepe" w:date="2018-11-15T15:15:00Z">
              <w:rPr/>
            </w:rPrChange>
          </w:rPr>
          <w:delText>}</w:delText>
        </w:r>
      </w:del>
    </w:p>
    <w:p w14:paraId="39550C9B" w14:textId="77777777" w:rsidR="00486D80" w:rsidRPr="00CD78CA" w:rsidRDefault="00486D80" w:rsidP="00CD78CA">
      <w:pPr>
        <w:pStyle w:val="PlainText"/>
      </w:pPr>
    </w:p>
    <w:p w14:paraId="0ED161C4" w14:textId="1B921400" w:rsidR="00486D80" w:rsidRPr="00CD78CA" w:rsidRDefault="00486D80" w:rsidP="00CD78CA">
      <w:pPr>
        <w:pStyle w:val="PlainText"/>
      </w:pPr>
      <w:r w:rsidRPr="00CD78CA">
        <w:t>The SPMME for zebrafish RPC function has been advanced using two SSMs. One first appears in He et al., and again, unmodified, in Wan et al</w:t>
      </w:r>
      <w:r w:rsidRPr="00AF0F37">
        <w:rPr>
          <w:highlight w:val="yellow"/>
          <w:rPrChange w:id="206" w:author="V Tropepe" w:date="2018-11-15T15:37:00Z">
            <w:rPr/>
          </w:rPrChange>
        </w:rPr>
        <w:t>.\</w:t>
      </w:r>
      <w:proofErr w:type="gramStart"/>
      <w:r w:rsidRPr="00AF0F37">
        <w:rPr>
          <w:highlight w:val="yellow"/>
          <w:rPrChange w:id="207" w:author="V Tropepe" w:date="2018-11-15T15:37:00Z">
            <w:rPr/>
          </w:rPrChange>
        </w:rPr>
        <w:t>cite{</w:t>
      </w:r>
      <w:proofErr w:type="gramEnd"/>
      <w:r w:rsidRPr="00AF0F37">
        <w:rPr>
          <w:highlight w:val="yellow"/>
          <w:rPrChange w:id="208" w:author="V Tropepe" w:date="2018-11-15T15:37:00Z">
            <w:rPr/>
          </w:rPrChange>
        </w:rPr>
        <w:t>He2012,Wan2016}</w:t>
      </w:r>
      <w:r w:rsidRPr="00CD78CA">
        <w:t xml:space="preserve">; it is concerned primarily to explain lineage population statistics and time-dependent rates of the three generically construed mitotic modes (that is, PP, PD, DD). We have called this the He SSM. The second appears in </w:t>
      </w:r>
      <w:proofErr w:type="spellStart"/>
      <w:r w:rsidRPr="00CD78CA">
        <w:t>Boije</w:t>
      </w:r>
      <w:proofErr w:type="spellEnd"/>
      <w:r w:rsidRPr="00CD78CA">
        <w:t xml:space="preserve"> et al.</w:t>
      </w:r>
      <w:r w:rsidRPr="00AF0F37">
        <w:rPr>
          <w:highlight w:val="yellow"/>
          <w:rPrChange w:id="209" w:author="V Tropepe" w:date="2018-11-15T15:38:00Z">
            <w:rPr/>
          </w:rPrChange>
        </w:rPr>
        <w:t>\</w:t>
      </w:r>
      <w:proofErr w:type="gramStart"/>
      <w:r w:rsidRPr="00AF0F37">
        <w:rPr>
          <w:highlight w:val="yellow"/>
          <w:rPrChange w:id="210" w:author="V Tropepe" w:date="2018-11-15T15:38:00Z">
            <w:rPr/>
          </w:rPrChange>
        </w:rPr>
        <w:t>cite{</w:t>
      </w:r>
      <w:proofErr w:type="gramEnd"/>
      <w:r w:rsidRPr="00AF0F37">
        <w:rPr>
          <w:highlight w:val="yellow"/>
          <w:rPrChange w:id="211" w:author="V Tropepe" w:date="2018-11-15T15:38:00Z">
            <w:rPr/>
          </w:rPrChange>
        </w:rPr>
        <w:t>Boije2015}</w:t>
      </w:r>
      <w:r w:rsidRPr="00CD78CA">
        <w:t>; its intent is both to introduce the role of specified macromolecules into the mitotic mode process, and to explain neuronal fate specification in terms of th</w:t>
      </w:r>
      <w:ins w:id="212" w:author="V Tropepe" w:date="2018-11-15T15:40:00Z">
        <w:r w:rsidR="00AF0F37">
          <w:t>at</w:t>
        </w:r>
      </w:ins>
      <w:del w:id="213" w:author="V Tropepe" w:date="2018-11-15T15:40:00Z">
        <w:r w:rsidRPr="00CD78CA" w:rsidDel="00AF0F37">
          <w:delText>e</w:delText>
        </w:r>
      </w:del>
      <w:r w:rsidRPr="00CD78CA">
        <w:t xml:space="preserve"> process. We have called this the </w:t>
      </w:r>
      <w:proofErr w:type="spellStart"/>
      <w:r w:rsidRPr="00CD78CA">
        <w:t>Boije</w:t>
      </w:r>
      <w:proofErr w:type="spellEnd"/>
      <w:r w:rsidRPr="00CD78CA">
        <w:t xml:space="preserve"> SSM. The He model is directly descended </w:t>
      </w:r>
      <w:ins w:id="214" w:author="V Tropepe" w:date="2018-11-15T15:39:00Z">
        <w:r w:rsidR="00AF0F37">
          <w:t xml:space="preserve">from </w:t>
        </w:r>
      </w:ins>
      <w:r w:rsidRPr="00CD78CA">
        <w:t xml:space="preserve">an SSM </w:t>
      </w:r>
      <w:del w:id="215" w:author="V Tropepe" w:date="2018-11-15T15:39:00Z">
        <w:r w:rsidRPr="00CD78CA" w:rsidDel="00AF0F37">
          <w:delText xml:space="preserve">advanced </w:delText>
        </w:r>
      </w:del>
      <w:ins w:id="216" w:author="V Tropepe" w:date="2018-11-15T15:39:00Z">
        <w:r w:rsidR="00AF0F37">
          <w:t>used</w:t>
        </w:r>
        <w:r w:rsidR="00AF0F37" w:rsidRPr="00CD78CA">
          <w:t xml:space="preserve"> </w:t>
        </w:r>
      </w:ins>
      <w:r w:rsidRPr="00CD78CA">
        <w:t>to investigate causally independent fate specification in late embryonic rat RPCs</w:t>
      </w:r>
      <w:del w:id="217" w:author="V Tropepe" w:date="2018-11-15T15:39:00Z">
        <w:r w:rsidRPr="00AF0F37" w:rsidDel="00AF0F37">
          <w:rPr>
            <w:highlight w:val="yellow"/>
            <w:rPrChange w:id="218" w:author="V Tropepe" w:date="2018-11-15T15:39:00Z">
              <w:rPr/>
            </w:rPrChange>
          </w:rPr>
          <w:delText>, formulated in Gomes et al.</w:delText>
        </w:r>
      </w:del>
      <w:r w:rsidRPr="00AF0F37">
        <w:rPr>
          <w:highlight w:val="yellow"/>
          <w:rPrChange w:id="219" w:author="V Tropepe" w:date="2018-11-15T15:39:00Z">
            <w:rPr/>
          </w:rPrChange>
        </w:rPr>
        <w:t>\</w:t>
      </w:r>
      <w:proofErr w:type="gramStart"/>
      <w:r w:rsidRPr="00AF0F37">
        <w:rPr>
          <w:highlight w:val="yellow"/>
          <w:rPrChange w:id="220" w:author="V Tropepe" w:date="2018-11-15T15:39:00Z">
            <w:rPr/>
          </w:rPrChange>
        </w:rPr>
        <w:t>cite{</w:t>
      </w:r>
      <w:proofErr w:type="gramEnd"/>
      <w:r w:rsidRPr="00AF0F37">
        <w:rPr>
          <w:highlight w:val="yellow"/>
          <w:rPrChange w:id="221" w:author="V Tropepe" w:date="2018-11-15T15:39:00Z">
            <w:rPr/>
          </w:rPrChange>
        </w:rPr>
        <w:t>Gomes2011}</w:t>
      </w:r>
      <w:r w:rsidRPr="00CD78CA">
        <w:t xml:space="preserve">. The </w:t>
      </w:r>
      <w:proofErr w:type="spellStart"/>
      <w:r w:rsidRPr="00CD78CA">
        <w:t>Boije</w:t>
      </w:r>
      <w:proofErr w:type="spellEnd"/>
      <w:r w:rsidRPr="00CD78CA">
        <w:t xml:space="preserve"> SSM differs substantially from the He and Gomes models, but inherits its general structure from the He SSM.</w:t>
      </w:r>
    </w:p>
    <w:p w14:paraId="11A04C4F" w14:textId="77777777" w:rsidR="00486D80" w:rsidRPr="00CD78CA" w:rsidRDefault="00486D80" w:rsidP="00CD78CA">
      <w:pPr>
        <w:pStyle w:val="PlainText"/>
      </w:pPr>
    </w:p>
    <w:p w14:paraId="4D9C3DB4" w14:textId="38B94453" w:rsidR="00486D80" w:rsidRPr="00CD78CA" w:rsidRDefault="00486D80" w:rsidP="00CD78CA">
      <w:pPr>
        <w:pStyle w:val="PlainText"/>
      </w:pPr>
      <w:r w:rsidRPr="00CD78CA">
        <w:t>The meta</w:t>
      </w:r>
      <w:ins w:id="222" w:author="V Tropepe" w:date="2018-11-15T15:41:00Z">
        <w:r w:rsidR="00AF0F37">
          <w:t>-</w:t>
        </w:r>
      </w:ins>
      <w:del w:id="223" w:author="V Tropepe" w:date="2018-11-15T15:41:00Z">
        <w:r w:rsidRPr="00CD78CA" w:rsidDel="00AF0F37">
          <w:delText xml:space="preserve">scientific </w:delText>
        </w:r>
      </w:del>
      <w:r w:rsidRPr="00CD78CA">
        <w:t xml:space="preserve">analysis of biological explanations developing in time remains understudied. Perhaps </w:t>
      </w:r>
      <w:ins w:id="224" w:author="V Tropepe" w:date="2018-11-15T15:41:00Z">
        <w:r w:rsidR="00AF0F37">
          <w:t xml:space="preserve">the </w:t>
        </w:r>
      </w:ins>
      <w:r w:rsidRPr="00CD78CA">
        <w:t>most refined tool for global evaluation of biological theories (</w:t>
      </w:r>
      <w:proofErr w:type="spellStart"/>
      <w:r w:rsidRPr="00CD78CA">
        <w:t>Schaffner's</w:t>
      </w:r>
      <w:proofErr w:type="spellEnd"/>
      <w:r w:rsidRPr="00CD78CA">
        <w:t xml:space="preserve"> "Extended Theories"), treats biological explanations as hierarchically organi</w:t>
      </w:r>
      <w:ins w:id="225" w:author="V Tropepe" w:date="2018-11-15T15:42:00Z">
        <w:r w:rsidR="00AF0F37">
          <w:t>z</w:t>
        </w:r>
      </w:ins>
      <w:del w:id="226" w:author="V Tropepe" w:date="2018-11-15T15:42:00Z">
        <w:r w:rsidRPr="00CD78CA" w:rsidDel="00AF0F37">
          <w:delText>s</w:delText>
        </w:r>
      </w:del>
      <w:r w:rsidRPr="00CD78CA">
        <w:t>ed logical structures</w:t>
      </w:r>
      <w:ins w:id="227" w:author="V Tropepe" w:date="2018-11-15T15:43:00Z">
        <w:r w:rsidR="00AF0F37">
          <w:t xml:space="preserve"> </w:t>
        </w:r>
      </w:ins>
      <w:del w:id="228" w:author="V Tropepe" w:date="2018-11-15T15:43:00Z">
        <w:r w:rsidRPr="00CD78CA" w:rsidDel="00AF0F37">
          <w:delText xml:space="preserve">, after the fashion of Imre Lakatos, </w:delText>
        </w:r>
      </w:del>
      <w:r w:rsidRPr="00CD78CA">
        <w:t>and proposes the use of Bayesian logic to distinguish between them</w:t>
      </w:r>
      <w:r w:rsidRPr="00AF0F37">
        <w:rPr>
          <w:highlight w:val="yellow"/>
          <w:rPrChange w:id="229" w:author="V Tropepe" w:date="2018-11-15T15:42:00Z">
            <w:rPr/>
          </w:rPrChange>
        </w:rPr>
        <w:t>\</w:t>
      </w:r>
      <w:proofErr w:type="gramStart"/>
      <w:r w:rsidRPr="00AF0F37">
        <w:rPr>
          <w:highlight w:val="yellow"/>
          <w:rPrChange w:id="230" w:author="V Tropepe" w:date="2018-11-15T15:42:00Z">
            <w:rPr/>
          </w:rPrChange>
        </w:rPr>
        <w:t>cite{</w:t>
      </w:r>
      <w:proofErr w:type="gramEnd"/>
      <w:r w:rsidRPr="00AF0F37">
        <w:rPr>
          <w:highlight w:val="yellow"/>
          <w:rPrChange w:id="231" w:author="V Tropepe" w:date="2018-11-15T15:42:00Z">
            <w:rPr/>
          </w:rPrChange>
        </w:rPr>
        <w:t>Schaffner1993}</w:t>
      </w:r>
      <w:r w:rsidRPr="00CD78CA">
        <w:t xml:space="preserve">. However, biologists rarely offer explanations in this form; we rather prefer </w:t>
      </w:r>
      <w:ins w:id="232" w:author="V Tropepe" w:date="2018-11-15T15:42:00Z">
        <w:r w:rsidR="00AF0F37">
          <w:t>mechanistic explanations</w:t>
        </w:r>
      </w:ins>
      <w:del w:id="233" w:author="V Tropepe" w:date="2018-11-15T15:42:00Z">
        <w:r w:rsidRPr="00CD78CA" w:rsidDel="00AF0F37">
          <w:delText>MEx</w:delText>
        </w:r>
      </w:del>
      <w:r w:rsidRPr="00CD78CA">
        <w:t>, expressed in diagrammatic form or as mathematical model-objects.</w:t>
      </w:r>
    </w:p>
    <w:p w14:paraId="7DF7F568" w14:textId="77777777" w:rsidR="00486D80" w:rsidRPr="00CD78CA" w:rsidRDefault="00486D80" w:rsidP="00CD78CA">
      <w:pPr>
        <w:pStyle w:val="PlainText"/>
      </w:pPr>
    </w:p>
    <w:p w14:paraId="2C8EA0E0" w14:textId="0139F263" w:rsidR="00486D80" w:rsidRPr="00CD78CA" w:rsidRDefault="00486D80" w:rsidP="00CD78CA">
      <w:pPr>
        <w:pStyle w:val="PlainText"/>
      </w:pPr>
      <w:r w:rsidRPr="00CD78CA">
        <w:t xml:space="preserve">In this report, we accept Fagan's view that </w:t>
      </w:r>
      <w:ins w:id="234" w:author="V Tropepe" w:date="2018-11-15T15:43:00Z">
        <w:r w:rsidR="00AF0F37">
          <w:t>mechanistic explanations</w:t>
        </w:r>
      </w:ins>
      <w:del w:id="235" w:author="V Tropepe" w:date="2018-11-15T15:43:00Z">
        <w:r w:rsidRPr="00CD78CA" w:rsidDel="00AF0F37">
          <w:delText>MEx</w:delText>
        </w:r>
      </w:del>
      <w:r w:rsidRPr="00CD78CA">
        <w:t xml:space="preserve"> for the behaviour of stem and progenitor cells consist of assemblages (</w:t>
      </w:r>
      <w:ins w:id="236" w:author="V Tropepe" w:date="2018-11-15T15:43:00Z">
        <w:r w:rsidR="00AF0F37">
          <w:t>“</w:t>
        </w:r>
      </w:ins>
      <w:del w:id="237" w:author="V Tropepe" w:date="2018-11-15T15:43:00Z">
        <w:r w:rsidRPr="00CD78CA" w:rsidDel="00AF0F37">
          <w:delText>``</w:delText>
        </w:r>
      </w:del>
      <w:r w:rsidRPr="00CD78CA">
        <w:t>mechanisms</w:t>
      </w:r>
      <w:ins w:id="238" w:author="V Tropepe" w:date="2018-11-15T15:44:00Z">
        <w:r w:rsidR="00AF0F37">
          <w:t>”</w:t>
        </w:r>
      </w:ins>
      <w:del w:id="239" w:author="V Tropepe" w:date="2018-11-15T15:44:00Z">
        <w:r w:rsidRPr="00CD78CA" w:rsidDel="00AF0F37">
          <w:delText>"</w:delText>
        </w:r>
      </w:del>
      <w:r w:rsidRPr="00CD78CA">
        <w:t>) of explanatory components which are understood to be causally organi</w:t>
      </w:r>
      <w:ins w:id="240" w:author="V Tropepe" w:date="2018-11-15T15:44:00Z">
        <w:r w:rsidR="00AF0F37">
          <w:t>z</w:t>
        </w:r>
      </w:ins>
      <w:del w:id="241" w:author="V Tropepe" w:date="2018-11-15T15:44:00Z">
        <w:r w:rsidRPr="00CD78CA" w:rsidDel="00AF0F37">
          <w:delText>s</w:delText>
        </w:r>
      </w:del>
      <w:r w:rsidRPr="00CD78CA">
        <w:t>ed by virtue of their intermeshing properties</w:t>
      </w:r>
      <w:r w:rsidRPr="00AF0F37">
        <w:rPr>
          <w:highlight w:val="yellow"/>
          <w:rPrChange w:id="242" w:author="V Tropepe" w:date="2018-11-15T15:44:00Z">
            <w:rPr/>
          </w:rPrChange>
        </w:rPr>
        <w:t>\</w:t>
      </w:r>
      <w:proofErr w:type="gramStart"/>
      <w:r w:rsidRPr="00AF0F37">
        <w:rPr>
          <w:highlight w:val="yellow"/>
          <w:rPrChange w:id="243" w:author="V Tropepe" w:date="2018-11-15T15:44:00Z">
            <w:rPr/>
          </w:rPrChange>
        </w:rPr>
        <w:t>cite{</w:t>
      </w:r>
      <w:proofErr w:type="gramEnd"/>
      <w:r w:rsidRPr="00AF0F37">
        <w:rPr>
          <w:highlight w:val="yellow"/>
          <w:rPrChange w:id="244" w:author="V Tropepe" w:date="2018-11-15T15:44:00Z">
            <w:rPr/>
          </w:rPrChange>
        </w:rPr>
        <w:t>Fagan2015}</w:t>
      </w:r>
      <w:r w:rsidRPr="00CD78CA">
        <w:t>. While Fagan treats SSMs sep</w:t>
      </w:r>
      <w:ins w:id="245" w:author="V Tropepe" w:date="2018-11-15T15:44:00Z">
        <w:r w:rsidR="00AF0F37">
          <w:t>a</w:t>
        </w:r>
      </w:ins>
      <w:del w:id="246" w:author="V Tropepe" w:date="2018-11-15T15:44:00Z">
        <w:r w:rsidRPr="00CD78CA" w:rsidDel="00AF0F37">
          <w:delText>e</w:delText>
        </w:r>
      </w:del>
      <w:r w:rsidRPr="00CD78CA">
        <w:t xml:space="preserve">rately from macromolecular </w:t>
      </w:r>
      <w:ins w:id="247" w:author="V Tropepe" w:date="2018-11-15T15:45:00Z">
        <w:r w:rsidR="00AF0F37">
          <w:t>mechanistic explanations</w:t>
        </w:r>
      </w:ins>
      <w:del w:id="248" w:author="V Tropepe" w:date="2018-11-15T15:45:00Z">
        <w:r w:rsidRPr="00CD78CA" w:rsidDel="00AF0F37">
          <w:delText>MEx</w:delText>
        </w:r>
      </w:del>
      <w:r w:rsidRPr="00CD78CA">
        <w:t xml:space="preserve">, and we find that the Gomes SSM was not deployed in this role, the He and </w:t>
      </w:r>
      <w:proofErr w:type="spellStart"/>
      <w:r w:rsidRPr="00CD78CA">
        <w:t>Boije</w:t>
      </w:r>
      <w:proofErr w:type="spellEnd"/>
      <w:r w:rsidRPr="00CD78CA">
        <w:t xml:space="preserve"> SSMs were used as explanations for the behaviour of RPCs. </w:t>
      </w:r>
      <w:commentRangeStart w:id="249"/>
      <w:r w:rsidRPr="00CD78CA">
        <w:t xml:space="preserve">As </w:t>
      </w:r>
      <w:proofErr w:type="spellStart"/>
      <w:r w:rsidRPr="00CD78CA">
        <w:t>Feyerabend</w:t>
      </w:r>
      <w:proofErr w:type="spellEnd"/>
      <w:r w:rsidRPr="00CD78CA">
        <w:t xml:space="preserve"> famously observed, scientists often operate as epistemological anarchists; the development of our explanatory logic is not bound by an identifiable set of rules, but rather arises organically from our scientific objectives, </w:t>
      </w:r>
      <w:proofErr w:type="spellStart"/>
      <w:r w:rsidRPr="00CD78CA">
        <w:t>extrascientific</w:t>
      </w:r>
      <w:proofErr w:type="spellEnd"/>
      <w:r w:rsidRPr="00CD78CA">
        <w:t xml:space="preserve"> context, </w:t>
      </w:r>
      <w:proofErr w:type="spellStart"/>
      <w:r w:rsidRPr="00CD78CA">
        <w:t>etc</w:t>
      </w:r>
      <w:proofErr w:type="spellEnd"/>
      <w:r w:rsidRPr="00CD78CA">
        <w:t>\</w:t>
      </w:r>
      <w:proofErr w:type="gramStart"/>
      <w:r w:rsidRPr="00CD78CA">
        <w:t>cite{</w:t>
      </w:r>
      <w:proofErr w:type="gramEnd"/>
      <w:r w:rsidRPr="00CD78CA">
        <w:t>Feyerabend1993}.</w:t>
      </w:r>
      <w:commentRangeEnd w:id="249"/>
      <w:r w:rsidR="00AF0F37">
        <w:rPr>
          <w:rStyle w:val="CommentReference"/>
          <w:rFonts w:asciiTheme="minorHAnsi" w:hAnsiTheme="minorHAnsi"/>
        </w:rPr>
        <w:commentReference w:id="249"/>
      </w:r>
    </w:p>
    <w:p w14:paraId="76BE8238" w14:textId="77777777" w:rsidR="00486D80" w:rsidRPr="00CD78CA" w:rsidRDefault="00486D80" w:rsidP="00CD78CA">
      <w:pPr>
        <w:pStyle w:val="PlainText"/>
      </w:pPr>
      <w:r w:rsidRPr="00CD78CA">
        <w:t xml:space="preserve"> </w:t>
      </w:r>
    </w:p>
    <w:p w14:paraId="05969E2D" w14:textId="60213A46" w:rsidR="00486D80" w:rsidRPr="00CD78CA" w:rsidRDefault="00486D80" w:rsidP="00CD78CA">
      <w:pPr>
        <w:pStyle w:val="PlainText"/>
      </w:pPr>
      <w:r w:rsidRPr="00CD78CA">
        <w:t xml:space="preserve">We have therefore chosen to examine the structure of the Gomes, He, and </w:t>
      </w:r>
      <w:proofErr w:type="spellStart"/>
      <w:r w:rsidRPr="00CD78CA">
        <w:t>Boije</w:t>
      </w:r>
      <w:proofErr w:type="spellEnd"/>
      <w:r w:rsidRPr="00CD78CA">
        <w:t xml:space="preserve"> SSMs arranged in chronological order, to highlight how the explanatory logic of the zebrafish SPMME SSMs differs from their immediate ancestor, and from the traditional uses of SSMs in stem cell biology. We have diagrammatically presented these SSMs as </w:t>
      </w:r>
      <w:ins w:id="250" w:author="V Tropepe" w:date="2018-11-15T15:47:00Z">
        <w:r w:rsidR="00AF0F37">
          <w:t>mechanistic explanations</w:t>
        </w:r>
      </w:ins>
      <w:del w:id="251" w:author="V Tropepe" w:date="2018-11-15T15:47:00Z">
        <w:r w:rsidRPr="00CD78CA" w:rsidDel="00AF0F37">
          <w:delText>MEx</w:delText>
        </w:r>
      </w:del>
      <w:r w:rsidRPr="00CD78CA">
        <w:t xml:space="preserve"> consisting of components describing the proliferative and fate specification behaviour of cellular agents. The proliferative and specificat</w:t>
      </w:r>
      <w:ins w:id="252" w:author="V Tropepe" w:date="2018-11-15T15:47:00Z">
        <w:r w:rsidR="00A0198A">
          <w:t>ion</w:t>
        </w:r>
      </w:ins>
      <w:del w:id="253" w:author="V Tropepe" w:date="2018-11-15T15:47:00Z">
        <w:r w:rsidRPr="00CD78CA" w:rsidDel="00A0198A">
          <w:delText>ive</w:delText>
        </w:r>
      </w:del>
      <w:r w:rsidRPr="00CD78CA">
        <w:t xml:space="preserve"> components of the </w:t>
      </w:r>
      <w:ins w:id="254" w:author="V Tropepe" w:date="2018-11-15T15:47:00Z">
        <w:r w:rsidR="00A0198A">
          <w:t>mechanistic explanations</w:t>
        </w:r>
      </w:ins>
      <w:del w:id="255" w:author="V Tropepe" w:date="2018-11-15T15:47:00Z">
        <w:r w:rsidRPr="00CD78CA" w:rsidDel="00A0198A">
          <w:delText>MEx</w:delText>
        </w:r>
      </w:del>
      <w:r w:rsidRPr="00CD78CA">
        <w:t xml:space="preserve"> are causally organi</w:t>
      </w:r>
      <w:ins w:id="256" w:author="V Tropepe" w:date="2018-11-15T15:47:00Z">
        <w:r w:rsidR="00A0198A">
          <w:t>z</w:t>
        </w:r>
      </w:ins>
      <w:del w:id="257" w:author="V Tropepe" w:date="2018-11-15T15:47:00Z">
        <w:r w:rsidRPr="00CD78CA" w:rsidDel="00A0198A">
          <w:delText>s</w:delText>
        </w:r>
      </w:del>
      <w:proofErr w:type="gramStart"/>
      <w:r w:rsidRPr="00CD78CA">
        <w:t>ed</w:t>
      </w:r>
      <w:proofErr w:type="gramEnd"/>
      <w:ins w:id="258" w:author="V Tropepe" w:date="2018-11-15T15:48:00Z">
        <w:r w:rsidR="00A0198A">
          <w:t xml:space="preserve"> </w:t>
        </w:r>
      </w:ins>
      <w:del w:id="259" w:author="V Tropepe" w:date="2018-11-15T15:48:00Z">
        <w:r w:rsidRPr="00CD78CA" w:rsidDel="00A0198A">
          <w:delText xml:space="preserve"> </w:delText>
        </w:r>
      </w:del>
      <w:r w:rsidRPr="00CD78CA">
        <w:t xml:space="preserve">by their Faganian intermeshing property, mitotic mode. We have used abbreviations to denote important classes of model components and inputs, informed by the emphasis of </w:t>
      </w:r>
      <w:proofErr w:type="spellStart"/>
      <w:r w:rsidRPr="00CD78CA">
        <w:t>Feyerabend</w:t>
      </w:r>
      <w:proofErr w:type="spellEnd"/>
      <w:r w:rsidRPr="00CD78CA">
        <w:t xml:space="preserve"> on the persuasive role of metaphysical ingredients and auxiliary scientific material; these are as follows:</w:t>
      </w:r>
    </w:p>
    <w:p w14:paraId="7E3ED353" w14:textId="77777777" w:rsidR="00486D80" w:rsidRPr="00CD78CA" w:rsidRDefault="00486D80" w:rsidP="00CD78CA">
      <w:pPr>
        <w:pStyle w:val="PlainText"/>
      </w:pPr>
    </w:p>
    <w:p w14:paraId="4B3E1315" w14:textId="77777777" w:rsidR="00486D80" w:rsidRPr="00CD78CA" w:rsidRDefault="00486D80" w:rsidP="00CD78CA">
      <w:pPr>
        <w:pStyle w:val="PlainText"/>
      </w:pPr>
      <w:r w:rsidRPr="00CD78CA">
        <w:t xml:space="preserve"> \</w:t>
      </w:r>
      <w:proofErr w:type="gramStart"/>
      <w:r w:rsidRPr="00CD78CA">
        <w:t>begin</w:t>
      </w:r>
      <w:proofErr w:type="gramEnd"/>
      <w:r w:rsidRPr="00CD78CA">
        <w:t>{itemize}</w:t>
      </w:r>
    </w:p>
    <w:p w14:paraId="276EF741" w14:textId="77777777" w:rsidR="00486D80" w:rsidRPr="00CD78CA" w:rsidRDefault="00486D80" w:rsidP="00CD78CA">
      <w:pPr>
        <w:pStyle w:val="PlainText"/>
      </w:pPr>
      <w:r w:rsidRPr="00CD78CA">
        <w:tab/>
        <w:t>\</w:t>
      </w:r>
      <w:proofErr w:type="gramStart"/>
      <w:r w:rsidRPr="00CD78CA">
        <w:t>item</w:t>
      </w:r>
      <w:proofErr w:type="gramEnd"/>
      <w:r w:rsidRPr="00CD78CA">
        <w:t>{MI - Model ingredient, making reference to some conceptual or metaphysical construct}</w:t>
      </w:r>
    </w:p>
    <w:p w14:paraId="67103E4B" w14:textId="77777777" w:rsidR="00486D80" w:rsidRPr="00CD78CA" w:rsidRDefault="00486D80" w:rsidP="00CD78CA">
      <w:pPr>
        <w:pStyle w:val="PlainText"/>
      </w:pPr>
      <w:r w:rsidRPr="00CD78CA">
        <w:tab/>
        <w:t>\</w:t>
      </w:r>
      <w:proofErr w:type="gramStart"/>
      <w:r w:rsidRPr="00CD78CA">
        <w:t>item</w:t>
      </w:r>
      <w:proofErr w:type="gramEnd"/>
      <w:r w:rsidRPr="00CD78CA">
        <w:t>{AS - Auxiliary scientific content}</w:t>
      </w:r>
    </w:p>
    <w:p w14:paraId="7532C099" w14:textId="77777777" w:rsidR="00486D80" w:rsidRPr="00CD78CA" w:rsidRDefault="00486D80" w:rsidP="00CD78CA">
      <w:pPr>
        <w:pStyle w:val="PlainText"/>
      </w:pPr>
      <w:r w:rsidRPr="00CD78CA">
        <w:tab/>
        <w:t>\</w:t>
      </w:r>
      <w:proofErr w:type="gramStart"/>
      <w:r w:rsidRPr="00CD78CA">
        <w:t>item</w:t>
      </w:r>
      <w:proofErr w:type="gramEnd"/>
      <w:r w:rsidRPr="00CD78CA">
        <w:t>{RV - Random variable}</w:t>
      </w:r>
    </w:p>
    <w:p w14:paraId="3713A95D" w14:textId="77777777" w:rsidR="00486D80" w:rsidRPr="00CD78CA" w:rsidRDefault="00486D80" w:rsidP="00CD78CA">
      <w:pPr>
        <w:pStyle w:val="PlainText"/>
      </w:pPr>
      <w:r w:rsidRPr="00CD78CA">
        <w:tab/>
        <w:t>\</w:t>
      </w:r>
      <w:proofErr w:type="gramStart"/>
      <w:r w:rsidRPr="00CD78CA">
        <w:t>item</w:t>
      </w:r>
      <w:proofErr w:type="gramEnd"/>
      <w:r w:rsidRPr="00CD78CA">
        <w:t>{PM - Parameter measurement, model parameter set by measurements, independently of model output considerations}</w:t>
      </w:r>
    </w:p>
    <w:p w14:paraId="08553153" w14:textId="77777777" w:rsidR="00486D80" w:rsidRPr="00CD78CA" w:rsidRDefault="00486D80" w:rsidP="00CD78CA">
      <w:pPr>
        <w:pStyle w:val="PlainText"/>
      </w:pPr>
      <w:r w:rsidRPr="00CD78CA">
        <w:tab/>
        <w:t>\</w:t>
      </w:r>
      <w:proofErr w:type="gramStart"/>
      <w:r w:rsidRPr="00CD78CA">
        <w:t>item</w:t>
      </w:r>
      <w:proofErr w:type="gramEnd"/>
      <w:r w:rsidRPr="00CD78CA">
        <w:t>{PF - Parameter fit, model parameter set without reference to measurement, in order to produce model output agreement with observations}</w:t>
      </w:r>
    </w:p>
    <w:p w14:paraId="4751FD24" w14:textId="77777777" w:rsidR="00486D80" w:rsidRPr="00CD78CA" w:rsidRDefault="00486D80" w:rsidP="00CD78CA">
      <w:pPr>
        <w:pStyle w:val="PlainText"/>
      </w:pPr>
      <w:r w:rsidRPr="00CD78CA">
        <w:t>\</w:t>
      </w:r>
      <w:proofErr w:type="gramStart"/>
      <w:r w:rsidRPr="00CD78CA">
        <w:t>end</w:t>
      </w:r>
      <w:proofErr w:type="gramEnd"/>
      <w:r w:rsidRPr="00CD78CA">
        <w:t>{itemize}</w:t>
      </w:r>
    </w:p>
    <w:p w14:paraId="2F692C90" w14:textId="77777777" w:rsidR="00486D80" w:rsidRPr="00CD78CA" w:rsidRDefault="00486D80" w:rsidP="00CD78CA">
      <w:pPr>
        <w:pStyle w:val="PlainText"/>
      </w:pPr>
    </w:p>
    <w:p w14:paraId="70DF6C06" w14:textId="670BF8E8" w:rsidR="00486D80" w:rsidRPr="00CD78CA" w:rsidRDefault="00486D80" w:rsidP="00CD78CA">
      <w:pPr>
        <w:pStyle w:val="PlainText"/>
      </w:pPr>
      <w:r w:rsidRPr="00CD78CA">
        <w:t xml:space="preserve">Numerous theoretical options to explain observed variability in RPC lineage outcomes have historically been considered. </w:t>
      </w:r>
      <w:commentRangeStart w:id="260"/>
      <w:r w:rsidRPr="00CD78CA">
        <w:t>Harris</w:t>
      </w:r>
      <w:commentRangeEnd w:id="260"/>
      <w:r w:rsidR="00A0198A">
        <w:rPr>
          <w:rStyle w:val="CommentReference"/>
          <w:rFonts w:asciiTheme="minorHAnsi" w:hAnsiTheme="minorHAnsi"/>
        </w:rPr>
        <w:commentReference w:id="260"/>
      </w:r>
      <w:r w:rsidRPr="00CD78CA">
        <w:t xml:space="preserve"> has previously argued that these belong to three cell-autonomous categories of process, in addition to extracellular influences: (1) a linear temporal progression of competency states, (2) asymmetric segregation of determinants during mitoses, and (3) intracellular </w:t>
      </w:r>
      <w:ins w:id="261" w:author="V Tropepe" w:date="2018-11-15T15:52:00Z">
        <w:r w:rsidR="00A0198A">
          <w:t>“</w:t>
        </w:r>
      </w:ins>
      <w:del w:id="262" w:author="V Tropepe" w:date="2018-11-15T15:52:00Z">
        <w:r w:rsidRPr="00CD78CA" w:rsidDel="00A0198A">
          <w:delText>``</w:delText>
        </w:r>
      </w:del>
      <w:r w:rsidRPr="00CD78CA">
        <w:t>stochastic events</w:t>
      </w:r>
      <w:ins w:id="263" w:author="V Tropepe" w:date="2018-11-15T15:52:00Z">
        <w:r w:rsidR="00A0198A">
          <w:t>”</w:t>
        </w:r>
      </w:ins>
      <w:del w:id="264" w:author="V Tropepe" w:date="2018-11-15T15:52:00Z">
        <w:r w:rsidRPr="00CD78CA" w:rsidDel="00A0198A">
          <w:delText>"</w:delText>
        </w:r>
      </w:del>
      <w:r w:rsidRPr="00A0198A">
        <w:rPr>
          <w:highlight w:val="yellow"/>
          <w:rPrChange w:id="265" w:author="V Tropepe" w:date="2018-11-15T15:52:00Z">
            <w:rPr/>
          </w:rPrChange>
        </w:rPr>
        <w:t>\</w:t>
      </w:r>
      <w:proofErr w:type="gramStart"/>
      <w:r w:rsidRPr="00A0198A">
        <w:rPr>
          <w:highlight w:val="yellow"/>
          <w:rPrChange w:id="266" w:author="V Tropepe" w:date="2018-11-15T15:52:00Z">
            <w:rPr/>
          </w:rPrChange>
        </w:rPr>
        <w:t>cite{</w:t>
      </w:r>
      <w:proofErr w:type="gramEnd"/>
      <w:r w:rsidRPr="00A0198A">
        <w:rPr>
          <w:highlight w:val="yellow"/>
          <w:rPrChange w:id="267" w:author="V Tropepe" w:date="2018-11-15T15:52:00Z">
            <w:rPr/>
          </w:rPrChange>
        </w:rPr>
        <w:t>Holt1988,Agathocleous2009}</w:t>
      </w:r>
      <w:r w:rsidRPr="00CD78CA">
        <w:t>. All of the SSMs are used to argue for the predominant influence of the third type of process in RPC lineage outcomes, essentially by demonstrating that the output of the SSM resembles observations.</w:t>
      </w:r>
    </w:p>
    <w:p w14:paraId="4640089B" w14:textId="77777777" w:rsidR="00486D80" w:rsidRPr="00CD78CA" w:rsidRDefault="00486D80" w:rsidP="00CD78CA">
      <w:pPr>
        <w:pStyle w:val="PlainText"/>
      </w:pPr>
      <w:r w:rsidRPr="00CD78CA">
        <w:t xml:space="preserve"> </w:t>
      </w:r>
    </w:p>
    <w:p w14:paraId="219707D7" w14:textId="4C28AE80" w:rsidR="00486D80" w:rsidRPr="00A0198A" w:rsidRDefault="00486D80" w:rsidP="00CD78CA">
      <w:pPr>
        <w:pStyle w:val="PlainText"/>
        <w:rPr>
          <w:b/>
          <w:rPrChange w:id="268" w:author="V Tropepe" w:date="2018-11-15T15:51:00Z">
            <w:rPr/>
          </w:rPrChange>
        </w:rPr>
      </w:pPr>
      <w:del w:id="269" w:author="V Tropepe" w:date="2018-11-15T15:50:00Z">
        <w:r w:rsidRPr="00A0198A" w:rsidDel="00A0198A">
          <w:rPr>
            <w:b/>
            <w:rPrChange w:id="270" w:author="V Tropepe" w:date="2018-11-15T15:51:00Z">
              <w:rPr/>
            </w:rPrChange>
          </w:rPr>
          <w:delText xml:space="preserve"> \subsection*{</w:delText>
        </w:r>
      </w:del>
      <w:r w:rsidRPr="00A0198A">
        <w:rPr>
          <w:b/>
          <w:rPrChange w:id="271" w:author="V Tropepe" w:date="2018-11-15T15:51:00Z">
            <w:rPr/>
          </w:rPrChange>
        </w:rPr>
        <w:t>Gomes SSM: Ancestral Model of the SPMME SSMs</w:t>
      </w:r>
      <w:del w:id="272" w:author="V Tropepe" w:date="2018-11-15T15:51:00Z">
        <w:r w:rsidRPr="00A0198A" w:rsidDel="00A0198A">
          <w:rPr>
            <w:b/>
            <w:rPrChange w:id="273" w:author="V Tropepe" w:date="2018-11-15T15:51:00Z">
              <w:rPr/>
            </w:rPrChange>
          </w:rPr>
          <w:delText>}</w:delText>
        </w:r>
      </w:del>
    </w:p>
    <w:p w14:paraId="3A147B4D" w14:textId="77777777" w:rsidR="00486D80" w:rsidRPr="00CD78CA" w:rsidRDefault="00486D80" w:rsidP="00CD78CA">
      <w:pPr>
        <w:pStyle w:val="PlainText"/>
      </w:pPr>
      <w:r w:rsidRPr="00CD78CA">
        <w:t xml:space="preserve"> </w:t>
      </w:r>
    </w:p>
    <w:p w14:paraId="3ECB1BA7" w14:textId="469D32C8" w:rsidR="00486D80" w:rsidRPr="00CD78CA" w:rsidRDefault="00486D80" w:rsidP="00CD78CA">
      <w:pPr>
        <w:pStyle w:val="PlainText"/>
      </w:pPr>
      <w:r w:rsidRPr="00CD78CA">
        <w:t>The Gomes SSM is presented in Fig</w:t>
      </w:r>
      <w:ins w:id="274" w:author="V Tropepe" w:date="2018-11-15T15:53:00Z">
        <w:r w:rsidR="00A0198A">
          <w:t>?</w:t>
        </w:r>
      </w:ins>
      <w:r w:rsidRPr="00CD78CA">
        <w:t xml:space="preserve"> </w:t>
      </w:r>
      <w:r w:rsidRPr="00A0198A">
        <w:rPr>
          <w:highlight w:val="yellow"/>
          <w:rPrChange w:id="275" w:author="V Tropepe" w:date="2018-11-15T15:53:00Z">
            <w:rPr/>
          </w:rPrChange>
        </w:rPr>
        <w:t>\</w:t>
      </w:r>
      <w:proofErr w:type="gramStart"/>
      <w:r w:rsidRPr="00A0198A">
        <w:rPr>
          <w:highlight w:val="yellow"/>
          <w:rPrChange w:id="276" w:author="V Tropepe" w:date="2018-11-15T15:53:00Z">
            <w:rPr/>
          </w:rPrChange>
        </w:rPr>
        <w:t>ref</w:t>
      </w:r>
      <w:proofErr w:type="gramEnd"/>
      <w:r w:rsidRPr="00A0198A">
        <w:rPr>
          <w:highlight w:val="yellow"/>
          <w:rPrChange w:id="277" w:author="V Tropepe" w:date="2018-11-15T15:53:00Z">
            <w:rPr/>
          </w:rPrChange>
        </w:rPr>
        <w:t>{</w:t>
      </w:r>
      <w:proofErr w:type="spellStart"/>
      <w:r w:rsidRPr="00A0198A">
        <w:rPr>
          <w:highlight w:val="yellow"/>
          <w:rPrChange w:id="278" w:author="V Tropepe" w:date="2018-11-15T15:53:00Z">
            <w:rPr/>
          </w:rPrChange>
        </w:rPr>
        <w:t>GomesSSM</w:t>
      </w:r>
      <w:proofErr w:type="spellEnd"/>
      <w:r w:rsidRPr="00A0198A">
        <w:rPr>
          <w:highlight w:val="yellow"/>
          <w:rPrChange w:id="279" w:author="V Tropepe" w:date="2018-11-15T15:53:00Z">
            <w:rPr/>
          </w:rPrChange>
        </w:rPr>
        <w:t>}</w:t>
      </w:r>
      <w:r w:rsidRPr="00CD78CA">
        <w:t>. The model's structure is straightforward; there are three independent random variables, drawing from empirically</w:t>
      </w:r>
      <w:ins w:id="280" w:author="V Tropepe" w:date="2018-11-15T15:53:00Z">
        <w:r w:rsidR="00A0198A">
          <w:t xml:space="preserve"> </w:t>
        </w:r>
      </w:ins>
      <w:del w:id="281" w:author="V Tropepe" w:date="2018-11-15T15:53:00Z">
        <w:r w:rsidRPr="00CD78CA" w:rsidDel="00A0198A">
          <w:delText>-</w:delText>
        </w:r>
      </w:del>
      <w:r w:rsidRPr="00CD78CA">
        <w:t>derived probability distributions for the time each cell takes to divide, the mitotic mode of the division, and the specified neural fate of any post</w:t>
      </w:r>
      <w:ins w:id="282" w:author="V Tropepe" w:date="2018-11-15T15:54:00Z">
        <w:r w:rsidR="00A0198A">
          <w:t>-</w:t>
        </w:r>
      </w:ins>
      <w:r w:rsidRPr="00CD78CA">
        <w:t>mitotic progeny. The random mitotic mode variable functions as the "intermeshing property" linking cycle behaviour to fate specification. The model thus represents a scenario where the processes governing proliferation, leading to cell cycle exit, and governing cell fate commitment are, at every stage, causally independent of each other and of their foregoing history of outcomes. The objective of the Gomes et al. study is to compare the lineage outcomes of dozens of individual E20 rat RPCs in clonal-density dissociated culture with the model output, develop</w:t>
      </w:r>
      <w:ins w:id="283" w:author="V Tropepe" w:date="2018-11-15T15:54:00Z">
        <w:r w:rsidR="00A0198A">
          <w:t>ed from</w:t>
        </w:r>
      </w:ins>
      <w:del w:id="284" w:author="V Tropepe" w:date="2018-11-15T15:54:00Z">
        <w:r w:rsidRPr="00CD78CA" w:rsidDel="00A0198A">
          <w:delText>ing</w:delText>
        </w:r>
      </w:del>
      <w:r w:rsidRPr="00CD78CA">
        <w:t xml:space="preserve"> earlier work in this system</w:t>
      </w:r>
      <w:r w:rsidRPr="00A0198A">
        <w:rPr>
          <w:highlight w:val="yellow"/>
          <w:rPrChange w:id="285" w:author="V Tropepe" w:date="2018-11-15T15:54:00Z">
            <w:rPr/>
          </w:rPrChange>
        </w:rPr>
        <w:t>\</w:t>
      </w:r>
      <w:proofErr w:type="gramStart"/>
      <w:r w:rsidRPr="00A0198A">
        <w:rPr>
          <w:highlight w:val="yellow"/>
          <w:rPrChange w:id="286" w:author="V Tropepe" w:date="2018-11-15T15:54:00Z">
            <w:rPr/>
          </w:rPrChange>
        </w:rPr>
        <w:t>cite{</w:t>
      </w:r>
      <w:proofErr w:type="gramEnd"/>
      <w:r w:rsidRPr="00A0198A">
        <w:rPr>
          <w:highlight w:val="yellow"/>
          <w:rPrChange w:id="287" w:author="V Tropepe" w:date="2018-11-15T15:54:00Z">
            <w:rPr/>
          </w:rPrChange>
        </w:rPr>
        <w:t>Cayouette2003}</w:t>
      </w:r>
      <w:r w:rsidRPr="00CD78CA">
        <w:t xml:space="preserve">. Although the model incorporates conventional proper time (clock-time), none of the RVs reference it to determine their values. The abstract </w:t>
      </w:r>
      <w:ins w:id="288" w:author="V Tropepe" w:date="2018-11-15T15:55:00Z">
        <w:r w:rsidR="00A0198A">
          <w:t>“</w:t>
        </w:r>
      </w:ins>
      <w:del w:id="289" w:author="V Tropepe" w:date="2018-11-15T15:55:00Z">
        <w:r w:rsidRPr="00CD78CA" w:rsidDel="00A0198A">
          <w:delText>``</w:delText>
        </w:r>
      </w:del>
      <w:r w:rsidRPr="00CD78CA">
        <w:t>cells</w:t>
      </w:r>
      <w:ins w:id="290" w:author="V Tropepe" w:date="2018-11-15T15:55:00Z">
        <w:r w:rsidR="00A0198A">
          <w:t>"</w:t>
        </w:r>
      </w:ins>
      <w:del w:id="291" w:author="V Tropepe" w:date="2018-11-15T15:55:00Z">
        <w:r w:rsidRPr="00CD78CA" w:rsidDel="00A0198A">
          <w:delText>"</w:delText>
        </w:r>
      </w:del>
      <w:r w:rsidRPr="00CD78CA">
        <w:t xml:space="preserve"> represented by this model do not have any timer or any source of information about their relative lineage position.  Fate specification is construed in terms of conventional </w:t>
      </w:r>
      <w:proofErr w:type="spellStart"/>
      <w:r w:rsidRPr="00CD78CA">
        <w:t>histochemical</w:t>
      </w:r>
      <w:proofErr w:type="spellEnd"/>
      <w:r w:rsidRPr="00CD78CA">
        <w:t xml:space="preserve"> markers of stable cell fates; only the neural types generated late in the retinal </w:t>
      </w:r>
      <w:proofErr w:type="spellStart"/>
      <w:r w:rsidRPr="00CD78CA">
        <w:t>histogenetic</w:t>
      </w:r>
      <w:proofErr w:type="spellEnd"/>
      <w:r w:rsidRPr="00CD78CA">
        <w:t xml:space="preserve"> order are represented, as these are the only neurons specified by E20 rat RPCs.</w:t>
      </w:r>
    </w:p>
    <w:p w14:paraId="10F0B7FA" w14:textId="77777777" w:rsidR="00486D80" w:rsidRPr="00CD78CA" w:rsidRDefault="00486D80" w:rsidP="00CD78CA">
      <w:pPr>
        <w:pStyle w:val="PlainText"/>
      </w:pPr>
      <w:r w:rsidRPr="00CD78CA">
        <w:t xml:space="preserve"> </w:t>
      </w:r>
    </w:p>
    <w:p w14:paraId="7DCEB148" w14:textId="77777777" w:rsidR="00486D80" w:rsidRPr="00A0198A" w:rsidRDefault="00486D80" w:rsidP="00CD78CA">
      <w:pPr>
        <w:pStyle w:val="PlainText"/>
        <w:rPr>
          <w:highlight w:val="yellow"/>
          <w:rPrChange w:id="292" w:author="V Tropepe" w:date="2018-11-15T15:53:00Z">
            <w:rPr/>
          </w:rPrChange>
        </w:rPr>
      </w:pPr>
      <w:r w:rsidRPr="00CD78CA">
        <w:t xml:space="preserve">  </w:t>
      </w:r>
      <w:proofErr w:type="gramStart"/>
      <w:r w:rsidRPr="00A0198A">
        <w:rPr>
          <w:highlight w:val="yellow"/>
          <w:rPrChange w:id="293" w:author="V Tropepe" w:date="2018-11-15T15:53:00Z">
            <w:rPr/>
          </w:rPrChange>
        </w:rPr>
        <w:t>% Place figure captions after the first paragraph in which they are cited.</w:t>
      </w:r>
      <w:proofErr w:type="gramEnd"/>
    </w:p>
    <w:p w14:paraId="7D741196" w14:textId="77777777" w:rsidR="00486D80" w:rsidRPr="00A0198A" w:rsidRDefault="00486D80" w:rsidP="00CD78CA">
      <w:pPr>
        <w:pStyle w:val="PlainText"/>
        <w:rPr>
          <w:highlight w:val="yellow"/>
          <w:rPrChange w:id="294" w:author="V Tropepe" w:date="2018-11-15T15:53:00Z">
            <w:rPr/>
          </w:rPrChange>
        </w:rPr>
      </w:pPr>
      <w:r w:rsidRPr="00A0198A">
        <w:rPr>
          <w:highlight w:val="yellow"/>
          <w:rPrChange w:id="295" w:author="V Tropepe" w:date="2018-11-15T15:53:00Z">
            <w:rPr/>
          </w:rPrChange>
        </w:rPr>
        <w:t>\</w:t>
      </w:r>
      <w:proofErr w:type="gramStart"/>
      <w:r w:rsidRPr="00A0198A">
        <w:rPr>
          <w:highlight w:val="yellow"/>
          <w:rPrChange w:id="296" w:author="V Tropepe" w:date="2018-11-15T15:53:00Z">
            <w:rPr/>
          </w:rPrChange>
        </w:rPr>
        <w:t>begin</w:t>
      </w:r>
      <w:proofErr w:type="gramEnd"/>
      <w:r w:rsidRPr="00A0198A">
        <w:rPr>
          <w:highlight w:val="yellow"/>
          <w:rPrChange w:id="297" w:author="V Tropepe" w:date="2018-11-15T15:53:00Z">
            <w:rPr/>
          </w:rPrChange>
        </w:rPr>
        <w:t>{figure}[!h]</w:t>
      </w:r>
    </w:p>
    <w:p w14:paraId="68D3A033" w14:textId="77777777" w:rsidR="00486D80" w:rsidRPr="00A0198A" w:rsidRDefault="00486D80" w:rsidP="00CD78CA">
      <w:pPr>
        <w:pStyle w:val="PlainText"/>
        <w:rPr>
          <w:highlight w:val="yellow"/>
          <w:rPrChange w:id="298" w:author="V Tropepe" w:date="2018-11-15T15:53:00Z">
            <w:rPr/>
          </w:rPrChange>
        </w:rPr>
      </w:pPr>
      <w:r w:rsidRPr="00A0198A">
        <w:rPr>
          <w:highlight w:val="yellow"/>
          <w:rPrChange w:id="299" w:author="V Tropepe" w:date="2018-11-15T15:53:00Z">
            <w:rPr/>
          </w:rPrChange>
        </w:rPr>
        <w:t>\</w:t>
      </w:r>
      <w:proofErr w:type="gramStart"/>
      <w:r w:rsidRPr="00A0198A">
        <w:rPr>
          <w:highlight w:val="yellow"/>
          <w:rPrChange w:id="300" w:author="V Tropepe" w:date="2018-11-15T15:53:00Z">
            <w:rPr/>
          </w:rPrChange>
        </w:rPr>
        <w:t>caption</w:t>
      </w:r>
      <w:proofErr w:type="gramEnd"/>
      <w:r w:rsidRPr="00A0198A">
        <w:rPr>
          <w:highlight w:val="yellow"/>
          <w:rPrChange w:id="301" w:author="V Tropepe" w:date="2018-11-15T15:53:00Z">
            <w:rPr/>
          </w:rPrChange>
        </w:rPr>
        <w:t>{{\bf Structure of Gomes SSM}}</w:t>
      </w:r>
    </w:p>
    <w:p w14:paraId="19B5B659" w14:textId="77777777" w:rsidR="00486D80" w:rsidRPr="00A0198A" w:rsidRDefault="00486D80" w:rsidP="00CD78CA">
      <w:pPr>
        <w:pStyle w:val="PlainText"/>
        <w:rPr>
          <w:highlight w:val="yellow"/>
          <w:rPrChange w:id="302" w:author="V Tropepe" w:date="2018-11-15T15:53:00Z">
            <w:rPr/>
          </w:rPrChange>
        </w:rPr>
      </w:pPr>
      <w:proofErr w:type="gramStart"/>
      <w:r w:rsidRPr="00A0198A">
        <w:rPr>
          <w:highlight w:val="yellow"/>
          <w:rPrChange w:id="303" w:author="V Tropepe" w:date="2018-11-15T15:53:00Z">
            <w:rPr/>
          </w:rPrChange>
        </w:rPr>
        <w:t>Structure of the Gomes SSM.</w:t>
      </w:r>
      <w:proofErr w:type="gramEnd"/>
      <w:r w:rsidRPr="00A0198A">
        <w:rPr>
          <w:highlight w:val="yellow"/>
          <w:rPrChange w:id="304" w:author="V Tropepe" w:date="2018-11-15T15:53:00Z">
            <w:rPr/>
          </w:rPrChange>
        </w:rPr>
        <w:t xml:space="preserve"> </w:t>
      </w:r>
      <w:proofErr w:type="spellStart"/>
      <w:proofErr w:type="gramStart"/>
      <w:r w:rsidRPr="00A0198A">
        <w:rPr>
          <w:highlight w:val="yellow"/>
          <w:rPrChange w:id="305" w:author="V Tropepe" w:date="2018-11-15T15:53:00Z">
            <w:rPr/>
          </w:rPrChange>
        </w:rPr>
        <w:t>pRPh</w:t>
      </w:r>
      <w:proofErr w:type="spellEnd"/>
      <w:proofErr w:type="gramEnd"/>
      <w:r w:rsidRPr="00A0198A">
        <w:rPr>
          <w:highlight w:val="yellow"/>
          <w:rPrChange w:id="306" w:author="V Tropepe" w:date="2018-11-15T15:53:00Z">
            <w:rPr/>
          </w:rPrChange>
        </w:rPr>
        <w:t xml:space="preserve">, probability of rod photoreceptor specification. </w:t>
      </w:r>
      <w:proofErr w:type="spellStart"/>
      <w:proofErr w:type="gramStart"/>
      <w:r w:rsidRPr="00A0198A">
        <w:rPr>
          <w:highlight w:val="yellow"/>
          <w:rPrChange w:id="307" w:author="V Tropepe" w:date="2018-11-15T15:53:00Z">
            <w:rPr/>
          </w:rPrChange>
        </w:rPr>
        <w:t>pBi</w:t>
      </w:r>
      <w:proofErr w:type="spellEnd"/>
      <w:proofErr w:type="gramEnd"/>
      <w:r w:rsidRPr="00A0198A">
        <w:rPr>
          <w:highlight w:val="yellow"/>
          <w:rPrChange w:id="308" w:author="V Tropepe" w:date="2018-11-15T15:53:00Z">
            <w:rPr/>
          </w:rPrChange>
        </w:rPr>
        <w:t xml:space="preserve">, probability of bipolar cell specification. </w:t>
      </w:r>
      <w:proofErr w:type="spellStart"/>
      <w:proofErr w:type="gramStart"/>
      <w:r w:rsidRPr="00A0198A">
        <w:rPr>
          <w:highlight w:val="yellow"/>
          <w:rPrChange w:id="309" w:author="V Tropepe" w:date="2018-11-15T15:53:00Z">
            <w:rPr/>
          </w:rPrChange>
        </w:rPr>
        <w:t>pAm</w:t>
      </w:r>
      <w:proofErr w:type="spellEnd"/>
      <w:proofErr w:type="gramEnd"/>
      <w:r w:rsidRPr="00A0198A">
        <w:rPr>
          <w:highlight w:val="yellow"/>
          <w:rPrChange w:id="310" w:author="V Tropepe" w:date="2018-11-15T15:53:00Z">
            <w:rPr/>
          </w:rPrChange>
        </w:rPr>
        <w:t xml:space="preserve">, probability of </w:t>
      </w:r>
      <w:proofErr w:type="spellStart"/>
      <w:r w:rsidRPr="00A0198A">
        <w:rPr>
          <w:highlight w:val="yellow"/>
          <w:rPrChange w:id="311" w:author="V Tropepe" w:date="2018-11-15T15:53:00Z">
            <w:rPr/>
          </w:rPrChange>
        </w:rPr>
        <w:t>amacrine</w:t>
      </w:r>
      <w:proofErr w:type="spellEnd"/>
      <w:r w:rsidRPr="00A0198A">
        <w:rPr>
          <w:highlight w:val="yellow"/>
          <w:rPrChange w:id="312" w:author="V Tropepe" w:date="2018-11-15T15:53:00Z">
            <w:rPr/>
          </w:rPrChange>
        </w:rPr>
        <w:t xml:space="preserve"> cell specification. </w:t>
      </w:r>
      <w:proofErr w:type="spellStart"/>
      <w:proofErr w:type="gramStart"/>
      <w:r w:rsidRPr="00A0198A">
        <w:rPr>
          <w:highlight w:val="yellow"/>
          <w:rPrChange w:id="313" w:author="V Tropepe" w:date="2018-11-15T15:53:00Z">
            <w:rPr/>
          </w:rPrChange>
        </w:rPr>
        <w:t>pM</w:t>
      </w:r>
      <w:proofErr w:type="spellEnd"/>
      <w:proofErr w:type="gramEnd"/>
      <w:r w:rsidRPr="00A0198A">
        <w:rPr>
          <w:highlight w:val="yellow"/>
          <w:rPrChange w:id="314" w:author="V Tropepe" w:date="2018-11-15T15:53:00Z">
            <w:rPr/>
          </w:rPrChange>
        </w:rPr>
        <w:t>{\"u}, probability of M{\"u}</w:t>
      </w:r>
      <w:proofErr w:type="spellStart"/>
      <w:r w:rsidRPr="00A0198A">
        <w:rPr>
          <w:highlight w:val="yellow"/>
          <w:rPrChange w:id="315" w:author="V Tropepe" w:date="2018-11-15T15:53:00Z">
            <w:rPr/>
          </w:rPrChange>
        </w:rPr>
        <w:t>ller</w:t>
      </w:r>
      <w:proofErr w:type="spellEnd"/>
      <w:r w:rsidRPr="00A0198A">
        <w:rPr>
          <w:highlight w:val="yellow"/>
          <w:rPrChange w:id="316" w:author="V Tropepe" w:date="2018-11-15T15:53:00Z">
            <w:rPr/>
          </w:rPrChange>
        </w:rPr>
        <w:t xml:space="preserve"> glia specification.</w:t>
      </w:r>
    </w:p>
    <w:p w14:paraId="6B21246F" w14:textId="77777777" w:rsidR="00486D80" w:rsidRPr="00A0198A" w:rsidRDefault="00486D80" w:rsidP="00CD78CA">
      <w:pPr>
        <w:pStyle w:val="PlainText"/>
        <w:rPr>
          <w:highlight w:val="yellow"/>
          <w:rPrChange w:id="317" w:author="V Tropepe" w:date="2018-11-15T15:53:00Z">
            <w:rPr/>
          </w:rPrChange>
        </w:rPr>
      </w:pPr>
      <w:r w:rsidRPr="00A0198A">
        <w:rPr>
          <w:highlight w:val="yellow"/>
          <w:rPrChange w:id="318" w:author="V Tropepe" w:date="2018-11-15T15:53:00Z">
            <w:rPr/>
          </w:rPrChange>
        </w:rPr>
        <w:t>\</w:t>
      </w:r>
      <w:proofErr w:type="gramStart"/>
      <w:r w:rsidRPr="00A0198A">
        <w:rPr>
          <w:highlight w:val="yellow"/>
          <w:rPrChange w:id="319" w:author="V Tropepe" w:date="2018-11-15T15:53:00Z">
            <w:rPr/>
          </w:rPrChange>
        </w:rPr>
        <w:t>label</w:t>
      </w:r>
      <w:proofErr w:type="gramEnd"/>
      <w:r w:rsidRPr="00A0198A">
        <w:rPr>
          <w:highlight w:val="yellow"/>
          <w:rPrChange w:id="320" w:author="V Tropepe" w:date="2018-11-15T15:53:00Z">
            <w:rPr/>
          </w:rPrChange>
        </w:rPr>
        <w:t>{</w:t>
      </w:r>
      <w:proofErr w:type="spellStart"/>
      <w:r w:rsidRPr="00A0198A">
        <w:rPr>
          <w:highlight w:val="yellow"/>
          <w:rPrChange w:id="321" w:author="V Tropepe" w:date="2018-11-15T15:53:00Z">
            <w:rPr/>
          </w:rPrChange>
        </w:rPr>
        <w:t>GomesSSM</w:t>
      </w:r>
      <w:proofErr w:type="spellEnd"/>
      <w:r w:rsidRPr="00A0198A">
        <w:t>}</w:t>
      </w:r>
    </w:p>
    <w:p w14:paraId="717FA7B0" w14:textId="77777777" w:rsidR="00486D80" w:rsidRPr="00CD78CA" w:rsidRDefault="00486D80" w:rsidP="00CD78CA">
      <w:pPr>
        <w:pStyle w:val="PlainText"/>
      </w:pPr>
      <w:r w:rsidRPr="00A0198A">
        <w:rPr>
          <w:highlight w:val="yellow"/>
          <w:rPrChange w:id="322" w:author="V Tropepe" w:date="2018-11-15T15:53:00Z">
            <w:rPr/>
          </w:rPrChange>
        </w:rPr>
        <w:t>\</w:t>
      </w:r>
      <w:proofErr w:type="gramStart"/>
      <w:r w:rsidRPr="00A0198A">
        <w:rPr>
          <w:highlight w:val="yellow"/>
          <w:rPrChange w:id="323" w:author="V Tropepe" w:date="2018-11-15T15:53:00Z">
            <w:rPr/>
          </w:rPrChange>
        </w:rPr>
        <w:t>end</w:t>
      </w:r>
      <w:proofErr w:type="gramEnd"/>
      <w:r w:rsidRPr="00A0198A">
        <w:rPr>
          <w:highlight w:val="yellow"/>
          <w:rPrChange w:id="324" w:author="V Tropepe" w:date="2018-11-15T15:53:00Z">
            <w:rPr/>
          </w:rPrChange>
        </w:rPr>
        <w:t>{figure}</w:t>
      </w:r>
    </w:p>
    <w:p w14:paraId="49510465" w14:textId="77777777" w:rsidR="00486D80" w:rsidRPr="00CD78CA" w:rsidRDefault="00486D80" w:rsidP="00CD78CA">
      <w:pPr>
        <w:pStyle w:val="PlainText"/>
      </w:pPr>
      <w:r w:rsidRPr="00CD78CA">
        <w:t xml:space="preserve"> </w:t>
      </w:r>
    </w:p>
    <w:p w14:paraId="44228177" w14:textId="1DED1DA5" w:rsidR="00486D80" w:rsidRPr="00CD78CA" w:rsidRDefault="00486D80" w:rsidP="00CD78CA">
      <w:pPr>
        <w:pStyle w:val="PlainText"/>
      </w:pPr>
      <w:r w:rsidRPr="00CD78CA">
        <w:t>This SSM is explicitly built as a null hypothesis. It represents an extreme case in which all of the specificati</w:t>
      </w:r>
      <w:ins w:id="325" w:author="V Tropepe" w:date="2018-11-15T15:56:00Z">
        <w:r w:rsidR="0067473B">
          <w:t>on</w:t>
        </w:r>
      </w:ins>
      <w:del w:id="326" w:author="V Tropepe" w:date="2018-11-15T15:56:00Z">
        <w:r w:rsidRPr="00CD78CA" w:rsidDel="0067473B">
          <w:delText>ve</w:delText>
        </w:r>
      </w:del>
      <w:r w:rsidRPr="00CD78CA">
        <w:t xml:space="preserve"> and proliferative behaviours of an RPC are totally independent of all other RPCs and events in its clonal lineage. The stated purpose of this model is </w:t>
      </w:r>
      <w:ins w:id="327" w:author="V Tropepe" w:date="2018-11-15T15:57:00Z">
        <w:r w:rsidR="0067473B">
          <w:t>“</w:t>
        </w:r>
      </w:ins>
      <w:del w:id="328" w:author="V Tropepe" w:date="2018-11-15T15:57:00Z">
        <w:r w:rsidRPr="00CD78CA" w:rsidDel="0067473B">
          <w:delText>``</w:delText>
        </w:r>
      </w:del>
      <w:r w:rsidRPr="00CD78CA">
        <w:t xml:space="preserve">to calibrate the data", serving </w:t>
      </w:r>
      <w:ins w:id="329" w:author="V Tropepe" w:date="2018-11-15T15:57:00Z">
        <w:r w:rsidR="0067473B">
          <w:t>“</w:t>
        </w:r>
      </w:ins>
      <w:del w:id="330" w:author="V Tropepe" w:date="2018-11-15T15:57:00Z">
        <w:r w:rsidRPr="00CD78CA" w:rsidDel="0067473B">
          <w:delText>``</w:delText>
        </w:r>
      </w:del>
      <w:r w:rsidRPr="00CD78CA">
        <w:t>as a benchmark"</w:t>
      </w:r>
      <w:r w:rsidRPr="0067473B">
        <w:rPr>
          <w:highlight w:val="yellow"/>
          <w:rPrChange w:id="331" w:author="V Tropepe" w:date="2018-11-15T15:57:00Z">
            <w:rPr/>
          </w:rPrChange>
        </w:rPr>
        <w:t>\</w:t>
      </w:r>
      <w:proofErr w:type="gramStart"/>
      <w:r w:rsidRPr="0067473B">
        <w:rPr>
          <w:highlight w:val="yellow"/>
          <w:rPrChange w:id="332" w:author="V Tropepe" w:date="2018-11-15T15:57:00Z">
            <w:rPr/>
          </w:rPrChange>
        </w:rPr>
        <w:t>cite{</w:t>
      </w:r>
      <w:proofErr w:type="gramEnd"/>
      <w:r w:rsidRPr="0067473B">
        <w:rPr>
          <w:highlight w:val="yellow"/>
          <w:rPrChange w:id="333" w:author="V Tropepe" w:date="2018-11-15T15:57:00Z">
            <w:rPr/>
          </w:rPrChange>
        </w:rPr>
        <w:t>Gomes2011}</w:t>
      </w:r>
      <w:r w:rsidRPr="00CD78CA">
        <w:t xml:space="preserve">, a purely hypothetical apparatus to produce sequences of causally unrelated lineage outcomes. Substantial deviations of the observed data from the fully independent events of the SSM may then be interpreted as causal dependencies between RPC outcome and their relative lineage relationships, as might be observed in a developmental </w:t>
      </w:r>
      <w:ins w:id="334" w:author="V Tropepe" w:date="2018-11-15T15:57:00Z">
        <w:r w:rsidR="00413375">
          <w:t>“</w:t>
        </w:r>
      </w:ins>
      <w:del w:id="335" w:author="V Tropepe" w:date="2018-11-15T15:57:00Z">
        <w:r w:rsidRPr="00CD78CA" w:rsidDel="00413375">
          <w:delText>``</w:delText>
        </w:r>
      </w:del>
      <w:r w:rsidRPr="00CD78CA">
        <w:t>program" or algorithmic process. Finding that, with some exceptions, observed proliferative and specificati</w:t>
      </w:r>
      <w:ins w:id="336" w:author="V Tropepe" w:date="2018-11-15T15:58:00Z">
        <w:r w:rsidR="00413375">
          <w:t>on</w:t>
        </w:r>
      </w:ins>
      <w:del w:id="337" w:author="V Tropepe" w:date="2018-11-15T15:58:00Z">
        <w:r w:rsidRPr="00CD78CA" w:rsidDel="00413375">
          <w:delText>ve</w:delText>
        </w:r>
      </w:del>
      <w:r w:rsidRPr="00CD78CA">
        <w:t xml:space="preserve"> outcomes generally fall within the plausible range of Gomes SSM output, Gomes et al. conclude that RPC lineage outcomes in late embryonic rat RPCs seem to be dominated by causally independent events, suggesting that causally isolated</w:t>
      </w:r>
      <w:ins w:id="338" w:author="V Tropepe" w:date="2018-11-15T15:58:00Z">
        <w:r w:rsidR="00413375">
          <w:t xml:space="preserve"> “</w:t>
        </w:r>
      </w:ins>
      <w:del w:id="339" w:author="V Tropepe" w:date="2018-11-15T15:58:00Z">
        <w:r w:rsidRPr="00CD78CA" w:rsidDel="00413375">
          <w:delText xml:space="preserve"> ``</w:delText>
        </w:r>
      </w:del>
      <w:r w:rsidRPr="00CD78CA">
        <w:t>noisy</w:t>
      </w:r>
      <w:ins w:id="340" w:author="V Tropepe" w:date="2018-11-15T15:58:00Z">
        <w:r w:rsidR="00413375">
          <w:t>”</w:t>
        </w:r>
      </w:ins>
      <w:del w:id="341" w:author="V Tropepe" w:date="2018-11-15T15:58:00Z">
        <w:r w:rsidRPr="00CD78CA" w:rsidDel="00413375">
          <w:delText>"</w:delText>
        </w:r>
      </w:del>
      <w:r w:rsidRPr="00CD78CA">
        <w:t xml:space="preserve"> macromolecular processes may give rise to the unpredictable variability in the behaviour of these cells. </w:t>
      </w:r>
    </w:p>
    <w:p w14:paraId="7ACD85D9" w14:textId="77777777" w:rsidR="00486D80" w:rsidRPr="00CD78CA" w:rsidRDefault="00486D80" w:rsidP="00CD78CA">
      <w:pPr>
        <w:pStyle w:val="PlainText"/>
      </w:pPr>
      <w:r w:rsidRPr="00CD78CA">
        <w:t xml:space="preserve"> </w:t>
      </w:r>
    </w:p>
    <w:p w14:paraId="3994CAF2" w14:textId="23152DD0" w:rsidR="00486D80" w:rsidRPr="00413375" w:rsidRDefault="00486D80" w:rsidP="00CD78CA">
      <w:pPr>
        <w:pStyle w:val="PlainText"/>
        <w:rPr>
          <w:b/>
          <w:rPrChange w:id="342" w:author="V Tropepe" w:date="2018-11-15T15:59:00Z">
            <w:rPr/>
          </w:rPrChange>
        </w:rPr>
      </w:pPr>
      <w:del w:id="343" w:author="V Tropepe" w:date="2018-11-15T15:59:00Z">
        <w:r w:rsidRPr="00413375" w:rsidDel="00413375">
          <w:rPr>
            <w:b/>
            <w:rPrChange w:id="344" w:author="V Tropepe" w:date="2018-11-15T15:59:00Z">
              <w:rPr/>
            </w:rPrChange>
          </w:rPr>
          <w:delText xml:space="preserve"> \subsection*{</w:delText>
        </w:r>
      </w:del>
      <w:r w:rsidRPr="00413375">
        <w:rPr>
          <w:b/>
          <w:rPrChange w:id="345" w:author="V Tropepe" w:date="2018-11-15T15:59:00Z">
            <w:rPr/>
          </w:rPrChange>
        </w:rPr>
        <w:t>He SSM: Explaining variability in zebrafish neural retina lineage size</w:t>
      </w:r>
      <w:del w:id="346" w:author="V Tropepe" w:date="2018-11-15T15:59:00Z">
        <w:r w:rsidRPr="00413375" w:rsidDel="00413375">
          <w:rPr>
            <w:b/>
            <w:rPrChange w:id="347" w:author="V Tropepe" w:date="2018-11-15T15:59:00Z">
              <w:rPr/>
            </w:rPrChange>
          </w:rPr>
          <w:delText>}</w:delText>
        </w:r>
      </w:del>
    </w:p>
    <w:p w14:paraId="1C3A7C29" w14:textId="77777777" w:rsidR="00486D80" w:rsidRPr="00CD78CA" w:rsidRDefault="00486D80" w:rsidP="00CD78CA">
      <w:pPr>
        <w:pStyle w:val="PlainText"/>
      </w:pPr>
      <w:r w:rsidRPr="00CD78CA">
        <w:t xml:space="preserve"> </w:t>
      </w:r>
    </w:p>
    <w:p w14:paraId="0AB9E6FF" w14:textId="4E90F36A" w:rsidR="00486D80" w:rsidRPr="00CD78CA" w:rsidRDefault="00486D80" w:rsidP="00CD78CA">
      <w:pPr>
        <w:pStyle w:val="PlainText"/>
      </w:pPr>
      <w:r w:rsidRPr="00CD78CA">
        <w:t>The He SSM, shown in Fig</w:t>
      </w:r>
      <w:ins w:id="348" w:author="V Tropepe" w:date="2018-11-15T16:03:00Z">
        <w:r w:rsidR="00190DAD">
          <w:t>?</w:t>
        </w:r>
      </w:ins>
      <w:r w:rsidRPr="00CD78CA">
        <w:t xml:space="preserve"> </w:t>
      </w:r>
      <w:r w:rsidRPr="00190DAD">
        <w:rPr>
          <w:highlight w:val="yellow"/>
          <w:rPrChange w:id="349" w:author="V Tropepe" w:date="2018-11-15T16:03:00Z">
            <w:rPr/>
          </w:rPrChange>
        </w:rPr>
        <w:t>\</w:t>
      </w:r>
      <w:proofErr w:type="gramStart"/>
      <w:r w:rsidRPr="00190DAD">
        <w:rPr>
          <w:highlight w:val="yellow"/>
          <w:rPrChange w:id="350" w:author="V Tropepe" w:date="2018-11-15T16:03:00Z">
            <w:rPr/>
          </w:rPrChange>
        </w:rPr>
        <w:t>ref</w:t>
      </w:r>
      <w:proofErr w:type="gramEnd"/>
      <w:r w:rsidRPr="00190DAD">
        <w:rPr>
          <w:highlight w:val="yellow"/>
          <w:rPrChange w:id="351" w:author="V Tropepe" w:date="2018-11-15T16:03:00Z">
            <w:rPr/>
          </w:rPrChange>
        </w:rPr>
        <w:t>{</w:t>
      </w:r>
      <w:proofErr w:type="spellStart"/>
      <w:r w:rsidRPr="00190DAD">
        <w:rPr>
          <w:highlight w:val="yellow"/>
          <w:rPrChange w:id="352" w:author="V Tropepe" w:date="2018-11-15T16:03:00Z">
            <w:rPr/>
          </w:rPrChange>
        </w:rPr>
        <w:t>HeSSM</w:t>
      </w:r>
      <w:proofErr w:type="spellEnd"/>
      <w:r w:rsidRPr="00190DAD">
        <w:rPr>
          <w:highlight w:val="yellow"/>
          <w:rPrChange w:id="353" w:author="V Tropepe" w:date="2018-11-15T16:03:00Z">
            <w:rPr/>
          </w:rPrChange>
        </w:rPr>
        <w:t>}</w:t>
      </w:r>
      <w:r w:rsidRPr="00CD78CA">
        <w:t xml:space="preserve">, is </w:t>
      </w:r>
      <w:del w:id="354" w:author="V Tropepe" w:date="2018-11-15T16:04:00Z">
        <w:r w:rsidRPr="00CD78CA" w:rsidDel="00190DAD">
          <w:delText xml:space="preserve">deployed </w:delText>
        </w:r>
      </w:del>
      <w:ins w:id="355" w:author="V Tropepe" w:date="2018-11-15T16:04:00Z">
        <w:r w:rsidR="00190DAD">
          <w:t>used</w:t>
        </w:r>
        <w:r w:rsidR="00190DAD" w:rsidRPr="00CD78CA">
          <w:t xml:space="preserve"> </w:t>
        </w:r>
      </w:ins>
      <w:r w:rsidRPr="00CD78CA">
        <w:t>in a</w:t>
      </w:r>
      <w:ins w:id="356" w:author="V Tropepe" w:date="2018-11-15T16:04:00Z">
        <w:r w:rsidR="00190DAD">
          <w:t>n</w:t>
        </w:r>
      </w:ins>
      <w:r w:rsidRPr="00CD78CA">
        <w:t xml:space="preserve"> explanatory role </w:t>
      </w:r>
      <w:del w:id="357" w:author="V Tropepe" w:date="2018-11-15T16:04:00Z">
        <w:r w:rsidRPr="00CD78CA" w:rsidDel="00190DAD">
          <w:delText xml:space="preserve">rhetorically </w:delText>
        </w:r>
      </w:del>
      <w:r w:rsidRPr="00CD78CA">
        <w:t xml:space="preserve">identical to the Gomes SSM. The extent to which model output </w:t>
      </w:r>
      <w:ins w:id="358" w:author="V Tropepe" w:date="2018-11-15T16:05:00Z">
        <w:r w:rsidR="00190DAD">
          <w:t>“</w:t>
        </w:r>
      </w:ins>
      <w:del w:id="359" w:author="V Tropepe" w:date="2018-11-15T16:05:00Z">
        <w:r w:rsidRPr="00CD78CA" w:rsidDel="00190DAD">
          <w:delText>``</w:delText>
        </w:r>
      </w:del>
      <w:r w:rsidRPr="00CD78CA">
        <w:t>captures</w:t>
      </w:r>
      <w:proofErr w:type="gramStart"/>
      <w:r w:rsidRPr="00CD78CA">
        <w:t>..</w:t>
      </w:r>
      <w:proofErr w:type="gramEnd"/>
      <w:r w:rsidRPr="00CD78CA">
        <w:t xml:space="preserve"> </w:t>
      </w:r>
      <w:proofErr w:type="gramStart"/>
      <w:r w:rsidRPr="00CD78CA">
        <w:t>aspects</w:t>
      </w:r>
      <w:proofErr w:type="gramEnd"/>
      <w:r w:rsidRPr="00CD78CA">
        <w:t xml:space="preserve"> of the data" is taken to obviate the need for explicit </w:t>
      </w:r>
      <w:ins w:id="360" w:author="V Tropepe" w:date="2018-11-15T16:05:00Z">
        <w:r w:rsidR="00190DAD">
          <w:t>“</w:t>
        </w:r>
      </w:ins>
      <w:del w:id="361" w:author="V Tropepe" w:date="2018-11-15T16:05:00Z">
        <w:r w:rsidRPr="00CD78CA" w:rsidDel="00190DAD">
          <w:delText>``</w:delText>
        </w:r>
      </w:del>
      <w:r w:rsidRPr="00CD78CA">
        <w:t xml:space="preserve">causative </w:t>
      </w:r>
      <w:proofErr w:type="spellStart"/>
      <w:r w:rsidRPr="00CD78CA">
        <w:t>hypothes</w:t>
      </w:r>
      <w:proofErr w:type="spellEnd"/>
      <w:r w:rsidRPr="00CD78CA">
        <w:t xml:space="preserve">[e]s". On this account, only residual error between model output and observations may be ascribed to non-stochastic processes like </w:t>
      </w:r>
      <w:ins w:id="362" w:author="V Tropepe" w:date="2018-11-15T16:05:00Z">
        <w:r w:rsidR="00190DAD">
          <w:t>“</w:t>
        </w:r>
      </w:ins>
      <w:del w:id="363" w:author="V Tropepe" w:date="2018-11-15T16:05:00Z">
        <w:r w:rsidRPr="00CD78CA" w:rsidDel="00190DAD">
          <w:delText>``</w:delText>
        </w:r>
      </w:del>
      <w:proofErr w:type="spellStart"/>
      <w:proofErr w:type="gramStart"/>
      <w:r w:rsidRPr="00CD78CA">
        <w:t>histogene</w:t>
      </w:r>
      <w:proofErr w:type="spellEnd"/>
      <w:r w:rsidRPr="00CD78CA">
        <w:t>[</w:t>
      </w:r>
      <w:proofErr w:type="gramEnd"/>
      <w:r w:rsidRPr="00CD78CA">
        <w:t xml:space="preserve">tic ordering] of cell types or a signature of early fate specification". That is, if the model can be fit to observations, this is taken to exclude the presence of any cell-autonomous temporal program, asymmetric segregation of fate determinants, extracellular influences, and the like. </w:t>
      </w:r>
    </w:p>
    <w:p w14:paraId="18DF7DA9" w14:textId="77777777" w:rsidR="00486D80" w:rsidRPr="00CD78CA" w:rsidRDefault="00486D80" w:rsidP="00CD78CA">
      <w:pPr>
        <w:pStyle w:val="PlainText"/>
      </w:pPr>
    </w:p>
    <w:p w14:paraId="50E478A3" w14:textId="77777777" w:rsidR="00486D80" w:rsidRPr="00011E49" w:rsidRDefault="00486D80" w:rsidP="00CD78CA">
      <w:pPr>
        <w:pStyle w:val="PlainText"/>
        <w:rPr>
          <w:highlight w:val="yellow"/>
          <w:rPrChange w:id="364" w:author="V Tropepe" w:date="2018-11-15T16:06:00Z">
            <w:rPr/>
          </w:rPrChange>
        </w:rPr>
      </w:pPr>
      <w:r w:rsidRPr="00CD78CA">
        <w:t xml:space="preserve">  </w:t>
      </w:r>
      <w:proofErr w:type="gramStart"/>
      <w:r w:rsidRPr="00011E49">
        <w:rPr>
          <w:highlight w:val="yellow"/>
          <w:rPrChange w:id="365" w:author="V Tropepe" w:date="2018-11-15T16:06:00Z">
            <w:rPr/>
          </w:rPrChange>
        </w:rPr>
        <w:t>% Place figure captions after the first paragraph in which they are cited.</w:t>
      </w:r>
      <w:proofErr w:type="gramEnd"/>
    </w:p>
    <w:p w14:paraId="67F4E08D" w14:textId="77777777" w:rsidR="00486D80" w:rsidRPr="00011E49" w:rsidRDefault="00486D80" w:rsidP="00CD78CA">
      <w:pPr>
        <w:pStyle w:val="PlainText"/>
        <w:rPr>
          <w:highlight w:val="yellow"/>
          <w:rPrChange w:id="366" w:author="V Tropepe" w:date="2018-11-15T16:06:00Z">
            <w:rPr/>
          </w:rPrChange>
        </w:rPr>
      </w:pPr>
      <w:r w:rsidRPr="00011E49">
        <w:rPr>
          <w:highlight w:val="yellow"/>
          <w:rPrChange w:id="367" w:author="V Tropepe" w:date="2018-11-15T16:06:00Z">
            <w:rPr/>
          </w:rPrChange>
        </w:rPr>
        <w:t>\</w:t>
      </w:r>
      <w:proofErr w:type="gramStart"/>
      <w:r w:rsidRPr="00011E49">
        <w:rPr>
          <w:highlight w:val="yellow"/>
          <w:rPrChange w:id="368" w:author="V Tropepe" w:date="2018-11-15T16:06:00Z">
            <w:rPr/>
          </w:rPrChange>
        </w:rPr>
        <w:t>begin</w:t>
      </w:r>
      <w:proofErr w:type="gramEnd"/>
      <w:r w:rsidRPr="00011E49">
        <w:rPr>
          <w:highlight w:val="yellow"/>
          <w:rPrChange w:id="369" w:author="V Tropepe" w:date="2018-11-15T16:06:00Z">
            <w:rPr/>
          </w:rPrChange>
        </w:rPr>
        <w:t>{figure}[!h]</w:t>
      </w:r>
    </w:p>
    <w:p w14:paraId="38576B2C" w14:textId="77777777" w:rsidR="00486D80" w:rsidRPr="00011E49" w:rsidRDefault="00486D80" w:rsidP="00CD78CA">
      <w:pPr>
        <w:pStyle w:val="PlainText"/>
        <w:rPr>
          <w:highlight w:val="yellow"/>
          <w:rPrChange w:id="370" w:author="V Tropepe" w:date="2018-11-15T16:06:00Z">
            <w:rPr/>
          </w:rPrChange>
        </w:rPr>
      </w:pPr>
      <w:r w:rsidRPr="00011E49">
        <w:rPr>
          <w:highlight w:val="yellow"/>
          <w:rPrChange w:id="371" w:author="V Tropepe" w:date="2018-11-15T16:06:00Z">
            <w:rPr/>
          </w:rPrChange>
        </w:rPr>
        <w:t>\</w:t>
      </w:r>
      <w:proofErr w:type="gramStart"/>
      <w:r w:rsidRPr="00011E49">
        <w:rPr>
          <w:highlight w:val="yellow"/>
          <w:rPrChange w:id="372" w:author="V Tropepe" w:date="2018-11-15T16:06:00Z">
            <w:rPr/>
          </w:rPrChange>
        </w:rPr>
        <w:t>caption</w:t>
      </w:r>
      <w:proofErr w:type="gramEnd"/>
      <w:r w:rsidRPr="00011E49">
        <w:rPr>
          <w:highlight w:val="yellow"/>
          <w:rPrChange w:id="373" w:author="V Tropepe" w:date="2018-11-15T16:06:00Z">
            <w:rPr/>
          </w:rPrChange>
        </w:rPr>
        <w:t>{{\bf Structure of He SSM}}</w:t>
      </w:r>
    </w:p>
    <w:p w14:paraId="0CB74AAF" w14:textId="77777777" w:rsidR="00486D80" w:rsidRPr="00011E49" w:rsidRDefault="00486D80" w:rsidP="00CD78CA">
      <w:pPr>
        <w:pStyle w:val="PlainText"/>
        <w:rPr>
          <w:highlight w:val="yellow"/>
          <w:rPrChange w:id="374" w:author="V Tropepe" w:date="2018-11-15T16:06:00Z">
            <w:rPr/>
          </w:rPrChange>
        </w:rPr>
      </w:pPr>
      <w:proofErr w:type="gramStart"/>
      <w:r w:rsidRPr="00011E49">
        <w:rPr>
          <w:highlight w:val="yellow"/>
          <w:rPrChange w:id="375" w:author="V Tropepe" w:date="2018-11-15T16:06:00Z">
            <w:rPr/>
          </w:rPrChange>
        </w:rPr>
        <w:t>Structure of the He SSM.</w:t>
      </w:r>
      <w:proofErr w:type="gramEnd"/>
      <w:r w:rsidRPr="00011E49">
        <w:rPr>
          <w:highlight w:val="yellow"/>
          <w:rPrChange w:id="376" w:author="V Tropepe" w:date="2018-11-15T16:06:00Z">
            <w:rPr/>
          </w:rPrChange>
        </w:rPr>
        <w:t xml:space="preserve"> </w:t>
      </w:r>
      <w:proofErr w:type="spellStart"/>
      <w:r w:rsidRPr="00011E49">
        <w:rPr>
          <w:highlight w:val="yellow"/>
          <w:rPrChange w:id="377" w:author="V Tropepe" w:date="2018-11-15T16:06:00Z">
            <w:rPr/>
          </w:rPrChange>
        </w:rPr>
        <w:t>TiL</w:t>
      </w:r>
      <w:proofErr w:type="spellEnd"/>
      <w:r w:rsidRPr="00011E49">
        <w:rPr>
          <w:highlight w:val="yellow"/>
          <w:rPrChange w:id="378" w:author="V Tropepe" w:date="2018-11-15T16:06:00Z">
            <w:rPr/>
          </w:rPrChange>
        </w:rPr>
        <w:t>, Time in Lineage.</w:t>
      </w:r>
    </w:p>
    <w:p w14:paraId="6EB8CAED" w14:textId="77777777" w:rsidR="00486D80" w:rsidRPr="00011E49" w:rsidRDefault="00486D80" w:rsidP="00CD78CA">
      <w:pPr>
        <w:pStyle w:val="PlainText"/>
        <w:rPr>
          <w:highlight w:val="yellow"/>
          <w:rPrChange w:id="379" w:author="V Tropepe" w:date="2018-11-15T16:06:00Z">
            <w:rPr/>
          </w:rPrChange>
        </w:rPr>
      </w:pPr>
      <w:r w:rsidRPr="00011E49">
        <w:rPr>
          <w:highlight w:val="yellow"/>
          <w:rPrChange w:id="380" w:author="V Tropepe" w:date="2018-11-15T16:06:00Z">
            <w:rPr/>
          </w:rPrChange>
        </w:rPr>
        <w:t>\</w:t>
      </w:r>
      <w:proofErr w:type="gramStart"/>
      <w:r w:rsidRPr="00011E49">
        <w:rPr>
          <w:highlight w:val="yellow"/>
          <w:rPrChange w:id="381" w:author="V Tropepe" w:date="2018-11-15T16:06:00Z">
            <w:rPr/>
          </w:rPrChange>
        </w:rPr>
        <w:t>label</w:t>
      </w:r>
      <w:proofErr w:type="gramEnd"/>
      <w:r w:rsidRPr="00011E49">
        <w:rPr>
          <w:highlight w:val="yellow"/>
          <w:rPrChange w:id="382" w:author="V Tropepe" w:date="2018-11-15T16:06:00Z">
            <w:rPr/>
          </w:rPrChange>
        </w:rPr>
        <w:t>{</w:t>
      </w:r>
      <w:proofErr w:type="spellStart"/>
      <w:r w:rsidRPr="00011E49">
        <w:rPr>
          <w:highlight w:val="yellow"/>
          <w:rPrChange w:id="383" w:author="V Tropepe" w:date="2018-11-15T16:06:00Z">
            <w:rPr/>
          </w:rPrChange>
        </w:rPr>
        <w:t>HeSSM</w:t>
      </w:r>
      <w:proofErr w:type="spellEnd"/>
      <w:r w:rsidRPr="00011E49">
        <w:t>}</w:t>
      </w:r>
    </w:p>
    <w:p w14:paraId="424DDE82" w14:textId="77777777" w:rsidR="00486D80" w:rsidRPr="00CD78CA" w:rsidRDefault="00486D80" w:rsidP="00CD78CA">
      <w:pPr>
        <w:pStyle w:val="PlainText"/>
      </w:pPr>
      <w:r w:rsidRPr="00011E49">
        <w:rPr>
          <w:highlight w:val="yellow"/>
          <w:rPrChange w:id="384" w:author="V Tropepe" w:date="2018-11-15T16:06:00Z">
            <w:rPr/>
          </w:rPrChange>
        </w:rPr>
        <w:t>\</w:t>
      </w:r>
      <w:proofErr w:type="gramStart"/>
      <w:r w:rsidRPr="00011E49">
        <w:rPr>
          <w:highlight w:val="yellow"/>
          <w:rPrChange w:id="385" w:author="V Tropepe" w:date="2018-11-15T16:06:00Z">
            <w:rPr/>
          </w:rPrChange>
        </w:rPr>
        <w:t>end</w:t>
      </w:r>
      <w:proofErr w:type="gramEnd"/>
      <w:r w:rsidRPr="00011E49">
        <w:rPr>
          <w:highlight w:val="yellow"/>
          <w:rPrChange w:id="386" w:author="V Tropepe" w:date="2018-11-15T16:06:00Z">
            <w:rPr/>
          </w:rPrChange>
        </w:rPr>
        <w:t>{figure}</w:t>
      </w:r>
    </w:p>
    <w:p w14:paraId="405DF72B" w14:textId="77777777" w:rsidR="00486D80" w:rsidRPr="00CD78CA" w:rsidRDefault="00486D80" w:rsidP="00CD78CA">
      <w:pPr>
        <w:pStyle w:val="PlainText"/>
      </w:pPr>
    </w:p>
    <w:p w14:paraId="6FE01392" w14:textId="21B999BA" w:rsidR="00486D80" w:rsidRPr="00CD78CA" w:rsidRDefault="00486D80" w:rsidP="00CD78CA">
      <w:pPr>
        <w:pStyle w:val="PlainText"/>
      </w:pPr>
      <w:r w:rsidRPr="00CD78CA">
        <w:t xml:space="preserve">There are fewer direct empirical inputs to the He model's parameters than the Gomes SSM, limited to the duration of the cell cycle. The close synchrony of zebrafish RPC divisions is </w:t>
      </w:r>
      <w:proofErr w:type="spellStart"/>
      <w:r w:rsidRPr="00CD78CA">
        <w:t>modelled</w:t>
      </w:r>
      <w:proofErr w:type="spellEnd"/>
      <w:r w:rsidRPr="00CD78CA">
        <w:t xml:space="preserve"> by assigning sister RPCs the same cycle length, shifted by a normal distribution of </w:t>
      </w:r>
      <w:proofErr w:type="gramStart"/>
      <w:r w:rsidRPr="00CD78CA">
        <w:t>one hour</w:t>
      </w:r>
      <w:proofErr w:type="gramEnd"/>
      <w:r w:rsidRPr="00CD78CA">
        <w:t xml:space="preserve"> width, in contrast to Gomes RPCs, which are treated as fully independent. The lineage outcomes the He SSM is called </w:t>
      </w:r>
      <w:ins w:id="387" w:author="V Tropepe" w:date="2018-11-15T16:06:00Z">
        <w:r w:rsidR="00011E49">
          <w:t>up</w:t>
        </w:r>
      </w:ins>
      <w:r w:rsidRPr="00CD78CA">
        <w:t>on to explain are also</w:t>
      </w:r>
      <w:del w:id="388" w:author="V Tropepe" w:date="2018-11-15T16:07:00Z">
        <w:r w:rsidRPr="00CD78CA" w:rsidDel="00011E49">
          <w:delText xml:space="preserve"> notably</w:delText>
        </w:r>
      </w:del>
      <w:r w:rsidRPr="00CD78CA">
        <w:t xml:space="preserve"> different from those referred to by the Gomes SSM. Most notably, the Gomes SSM does not account for the early appearance of </w:t>
      </w:r>
      <w:ins w:id="389" w:author="V Tropepe" w:date="2018-11-15T16:07:00Z">
        <w:r w:rsidR="00011E49">
          <w:t>retinal ganglion cells</w:t>
        </w:r>
      </w:ins>
      <w:del w:id="390" w:author="V Tropepe" w:date="2018-11-15T16:07:00Z">
        <w:r w:rsidRPr="00CD78CA" w:rsidDel="00011E49">
          <w:delText>RGCs</w:delText>
        </w:r>
      </w:del>
      <w:r w:rsidRPr="00CD78CA">
        <w:t xml:space="preserve">, which are not produced by the late E20 progenitors examined in that study. The zebrafish RPC lineages studied by He et al. produce all of the retinal neural types, including </w:t>
      </w:r>
      <w:ins w:id="391" w:author="V Tropepe" w:date="2018-11-15T16:07:00Z">
        <w:r w:rsidR="00011E49">
          <w:t>retinal ganglion cell</w:t>
        </w:r>
      </w:ins>
      <w:del w:id="392" w:author="V Tropepe" w:date="2018-11-15T16:07:00Z">
        <w:r w:rsidRPr="00CD78CA" w:rsidDel="00011E49">
          <w:delText>RGC</w:delText>
        </w:r>
      </w:del>
      <w:r w:rsidRPr="00CD78CA">
        <w:t xml:space="preserve">s, which are typically produced by PD-type divisions. The He SSM does not model particular cell fates, supposing that mitotic mode is </w:t>
      </w:r>
      <w:ins w:id="393" w:author="V Tropepe" w:date="2018-11-15T16:07:00Z">
        <w:r w:rsidR="008C036B">
          <w:t>“</w:t>
        </w:r>
      </w:ins>
      <w:del w:id="394" w:author="V Tropepe" w:date="2018-11-15T16:07:00Z">
        <w:r w:rsidRPr="00CD78CA" w:rsidDel="008C036B">
          <w:delText>``</w:delText>
        </w:r>
      </w:del>
      <w:r w:rsidRPr="00CD78CA">
        <w:t>decoupled</w:t>
      </w:r>
      <w:ins w:id="395" w:author="V Tropepe" w:date="2018-11-15T16:07:00Z">
        <w:r w:rsidR="008C036B">
          <w:t>”</w:t>
        </w:r>
      </w:ins>
      <w:del w:id="396" w:author="V Tropepe" w:date="2018-11-15T16:07:00Z">
        <w:r w:rsidRPr="00CD78CA" w:rsidDel="008C036B">
          <w:delText>"</w:delText>
        </w:r>
      </w:del>
      <w:r w:rsidRPr="00CD78CA">
        <w:t xml:space="preserve"> from fate specification. This decoupling cannot be anything more than a model construct, since, as noted (and as explicitly </w:t>
      </w:r>
      <w:proofErr w:type="spellStart"/>
      <w:r w:rsidRPr="00CD78CA">
        <w:t>modelled</w:t>
      </w:r>
      <w:proofErr w:type="spellEnd"/>
      <w:r w:rsidRPr="00CD78CA">
        <w:t xml:space="preserve"> by the </w:t>
      </w:r>
      <w:proofErr w:type="spellStart"/>
      <w:r w:rsidRPr="00CD78CA">
        <w:t>Boije</w:t>
      </w:r>
      <w:proofErr w:type="spellEnd"/>
      <w:r w:rsidRPr="00CD78CA">
        <w:t xml:space="preserve"> SSM), particular mitotic modes are definitely associated with particular neural fate outcomes. The mitotic mode RV linking cell cycle to fate specification in the Gomes SSM has thus subsumed the specification outcomes of RPC lineages entirely, and the model is concerned only to explain the sizes of lineages (marked by an inducible genetic marker at various times), and the observed progression of mitotic modes in these early RPCs.</w:t>
      </w:r>
    </w:p>
    <w:p w14:paraId="025BB7E9" w14:textId="77777777" w:rsidR="00486D80" w:rsidRPr="00CD78CA" w:rsidRDefault="00486D80" w:rsidP="00CD78CA">
      <w:pPr>
        <w:pStyle w:val="PlainText"/>
      </w:pPr>
    </w:p>
    <w:p w14:paraId="13AB2077" w14:textId="7515E99F" w:rsidR="00486D80" w:rsidRPr="00CD78CA" w:rsidRDefault="00486D80" w:rsidP="00CD78CA">
      <w:pPr>
        <w:pStyle w:val="PlainText"/>
      </w:pPr>
      <w:r w:rsidRPr="00CD78CA">
        <w:t>There is, therefore, a temporal structure to the proliferative and specificati</w:t>
      </w:r>
      <w:ins w:id="397" w:author="V Tropepe" w:date="2018-11-15T16:08:00Z">
        <w:r w:rsidR="00244113">
          <w:t>on</w:t>
        </w:r>
      </w:ins>
      <w:del w:id="398" w:author="V Tropepe" w:date="2018-11-15T16:08:00Z">
        <w:r w:rsidRPr="00CD78CA" w:rsidDel="00244113">
          <w:delText>ve</w:delText>
        </w:r>
      </w:del>
      <w:r w:rsidRPr="00CD78CA">
        <w:t xml:space="preserve"> behaviour of early zebrafish RPCs that dissociated late rat RPCs do not exhibit. A Gomes-type SSM, in which the RVs determining RPC behaviour are independent of any measure of time, cannot account for this temporal structure. In order to address this, He et al., assume a linear progression of three phases </w:t>
      </w:r>
      <w:del w:id="399" w:author="V Tropepe" w:date="2018-11-15T16:09:00Z">
        <w:r w:rsidRPr="00CD78CA" w:rsidDel="00244113">
          <w:delText xml:space="preserve">which </w:delText>
        </w:r>
      </w:del>
      <w:ins w:id="400" w:author="V Tropepe" w:date="2018-11-15T16:09:00Z">
        <w:r w:rsidR="00244113">
          <w:t>that</w:t>
        </w:r>
        <w:r w:rsidR="00244113" w:rsidRPr="00CD78CA">
          <w:t xml:space="preserve"> </w:t>
        </w:r>
      </w:ins>
      <w:r w:rsidRPr="00CD78CA">
        <w:t xml:space="preserve">cells in each lineage pass through, the timing of these phases being determined relative to the first division of the RPC lineage, called here </w:t>
      </w:r>
      <w:ins w:id="401" w:author="V Tropepe" w:date="2018-11-15T16:09:00Z">
        <w:r w:rsidR="00244113">
          <w:t>“</w:t>
        </w:r>
      </w:ins>
      <w:del w:id="402" w:author="V Tropepe" w:date="2018-11-15T16:09:00Z">
        <w:r w:rsidRPr="00CD78CA" w:rsidDel="00244113">
          <w:delText>``</w:delText>
        </w:r>
      </w:del>
      <w:r w:rsidRPr="00CD78CA">
        <w:t xml:space="preserve">Time in Lineage" or </w:t>
      </w:r>
      <w:proofErr w:type="spellStart"/>
      <w:r w:rsidRPr="00CD78CA">
        <w:t>TiL</w:t>
      </w:r>
      <w:proofErr w:type="spellEnd"/>
      <w:r w:rsidRPr="00CD78CA">
        <w:t xml:space="preserve">. The values the mitotic mode RV may take on is determined by these </w:t>
      </w:r>
      <w:proofErr w:type="spellStart"/>
      <w:proofErr w:type="gramStart"/>
      <w:r w:rsidRPr="00CD78CA">
        <w:t>TiL</w:t>
      </w:r>
      <w:proofErr w:type="spellEnd"/>
      <w:proofErr w:type="gramEnd"/>
      <w:r w:rsidRPr="00CD78CA">
        <w:t xml:space="preserve"> phases. The temporal structure of the phases and their effect on the mitotic mode RV are selected to produce a model fit. While He et al. acknowledge that the model therefore represents a </w:t>
      </w:r>
      <w:ins w:id="403" w:author="V Tropepe" w:date="2018-11-15T16:09:00Z">
        <w:r w:rsidR="00244113">
          <w:t>“</w:t>
        </w:r>
      </w:ins>
      <w:del w:id="404" w:author="V Tropepe" w:date="2018-11-15T16:09:00Z">
        <w:r w:rsidRPr="00CD78CA" w:rsidDel="00244113">
          <w:delText>``</w:delText>
        </w:r>
      </w:del>
      <w:r w:rsidRPr="00CD78CA">
        <w:t>combination of stochastic and programmatic decisions taken by a population of equipotent RPCs," no effort is made to determine the relative contribution of the model's stochastic vs. linear programmatic elements. Instead, the purportedly stochastic nature of mitotic mode determination is emphasized throughout the report.</w:t>
      </w:r>
    </w:p>
    <w:p w14:paraId="27093F44" w14:textId="77777777" w:rsidR="00486D80" w:rsidRPr="00CD78CA" w:rsidRDefault="00486D80" w:rsidP="00CD78CA">
      <w:pPr>
        <w:pStyle w:val="PlainText"/>
      </w:pPr>
    </w:p>
    <w:p w14:paraId="28CCC981" w14:textId="77777777" w:rsidR="00486D80" w:rsidRPr="007849AF" w:rsidRDefault="00486D80" w:rsidP="00CD78CA">
      <w:pPr>
        <w:pStyle w:val="PlainText"/>
        <w:rPr>
          <w:b/>
          <w:rPrChange w:id="405" w:author="V Tropepe" w:date="2018-11-15T16:10:00Z">
            <w:rPr/>
          </w:rPrChange>
        </w:rPr>
      </w:pPr>
      <w:del w:id="406" w:author="V Tropepe" w:date="2018-11-15T16:10:00Z">
        <w:r w:rsidRPr="007849AF" w:rsidDel="007849AF">
          <w:rPr>
            <w:b/>
            <w:rPrChange w:id="407" w:author="V Tropepe" w:date="2018-11-15T16:10:00Z">
              <w:rPr/>
            </w:rPrChange>
          </w:rPr>
          <w:delText xml:space="preserve"> \subsection*{</w:delText>
        </w:r>
      </w:del>
      <w:proofErr w:type="spellStart"/>
      <w:r w:rsidRPr="007849AF">
        <w:rPr>
          <w:b/>
          <w:rPrChange w:id="408" w:author="V Tropepe" w:date="2018-11-15T16:10:00Z">
            <w:rPr/>
          </w:rPrChange>
        </w:rPr>
        <w:t>Boije</w:t>
      </w:r>
      <w:proofErr w:type="spellEnd"/>
      <w:r w:rsidRPr="007849AF">
        <w:rPr>
          <w:b/>
          <w:rPrChange w:id="409" w:author="V Tropepe" w:date="2018-11-15T16:10:00Z">
            <w:rPr/>
          </w:rPrChange>
        </w:rPr>
        <w:t xml:space="preserve"> SSM: Explaining variability in zebrafish RPC fate outcomes</w:t>
      </w:r>
      <w:del w:id="410" w:author="V Tropepe" w:date="2018-11-15T16:10:00Z">
        <w:r w:rsidRPr="007849AF" w:rsidDel="007849AF">
          <w:rPr>
            <w:b/>
            <w:rPrChange w:id="411" w:author="V Tropepe" w:date="2018-11-15T16:10:00Z">
              <w:rPr/>
            </w:rPrChange>
          </w:rPr>
          <w:delText>}</w:delText>
        </w:r>
      </w:del>
    </w:p>
    <w:p w14:paraId="535B1D5F" w14:textId="77777777" w:rsidR="00486D80" w:rsidRPr="00CD78CA" w:rsidRDefault="00486D80" w:rsidP="00CD78CA">
      <w:pPr>
        <w:pStyle w:val="PlainText"/>
      </w:pPr>
      <w:r w:rsidRPr="00CD78CA">
        <w:t xml:space="preserve"> </w:t>
      </w:r>
    </w:p>
    <w:p w14:paraId="6982B899" w14:textId="53832807" w:rsidR="00486D80" w:rsidRPr="00CD78CA" w:rsidRDefault="00486D80" w:rsidP="00CD78CA">
      <w:pPr>
        <w:pStyle w:val="PlainText"/>
      </w:pPr>
      <w:r w:rsidRPr="00CD78CA">
        <w:t xml:space="preserve">The second SPMME model advanced to explain zebrafish RPC behaviour, the </w:t>
      </w:r>
      <w:proofErr w:type="spellStart"/>
      <w:r w:rsidRPr="00CD78CA">
        <w:t>Boije</w:t>
      </w:r>
      <w:proofErr w:type="spellEnd"/>
      <w:r w:rsidRPr="00CD78CA">
        <w:t xml:space="preserve"> SSM, is di</w:t>
      </w:r>
      <w:ins w:id="412" w:author="V Tropepe" w:date="2018-11-15T16:10:00Z">
        <w:r w:rsidR="007849AF">
          <w:t>s</w:t>
        </w:r>
      </w:ins>
      <w:r w:rsidRPr="00CD78CA">
        <w:t>played in Fig</w:t>
      </w:r>
      <w:ins w:id="413" w:author="V Tropepe" w:date="2018-11-15T16:10:00Z">
        <w:r w:rsidR="007849AF">
          <w:t>?</w:t>
        </w:r>
      </w:ins>
      <w:r w:rsidRPr="00CD78CA">
        <w:t xml:space="preserve"> </w:t>
      </w:r>
      <w:r w:rsidRPr="007849AF">
        <w:rPr>
          <w:highlight w:val="yellow"/>
          <w:rPrChange w:id="414" w:author="V Tropepe" w:date="2018-11-15T16:10:00Z">
            <w:rPr/>
          </w:rPrChange>
        </w:rPr>
        <w:t>\</w:t>
      </w:r>
      <w:proofErr w:type="gramStart"/>
      <w:r w:rsidRPr="007849AF">
        <w:rPr>
          <w:highlight w:val="yellow"/>
          <w:rPrChange w:id="415" w:author="V Tropepe" w:date="2018-11-15T16:10:00Z">
            <w:rPr/>
          </w:rPrChange>
        </w:rPr>
        <w:t>ref{</w:t>
      </w:r>
      <w:proofErr w:type="spellStart"/>
      <w:proofErr w:type="gramEnd"/>
      <w:r w:rsidRPr="007849AF">
        <w:rPr>
          <w:highlight w:val="yellow"/>
          <w:rPrChange w:id="416" w:author="V Tropepe" w:date="2018-11-15T16:10:00Z">
            <w:rPr/>
          </w:rPrChange>
        </w:rPr>
        <w:t>BoijeSSM</w:t>
      </w:r>
      <w:proofErr w:type="spellEnd"/>
      <w:r w:rsidRPr="007849AF">
        <w:rPr>
          <w:highlight w:val="yellow"/>
          <w:rPrChange w:id="417" w:author="V Tropepe" w:date="2018-11-15T16:10:00Z">
            <w:rPr/>
          </w:rPrChange>
        </w:rPr>
        <w:t>}</w:t>
      </w:r>
      <w:r w:rsidRPr="00CD78CA">
        <w:t xml:space="preserve">. This model is primarily concerned with the lineage fate outcomes that the He SSM does not treat, while abandoning the explicit proper time of the He and Gomes SSMs in </w:t>
      </w:r>
      <w:proofErr w:type="spellStart"/>
      <w:r w:rsidRPr="00CD78CA">
        <w:t>favour</w:t>
      </w:r>
      <w:proofErr w:type="spellEnd"/>
      <w:r w:rsidRPr="00CD78CA">
        <w:t xml:space="preserve"> of abstract </w:t>
      </w:r>
      <w:proofErr w:type="gramStart"/>
      <w:r w:rsidRPr="00CD78CA">
        <w:t>generation-counting</w:t>
      </w:r>
      <w:proofErr w:type="gramEnd"/>
      <w:r w:rsidRPr="00CD78CA">
        <w:t xml:space="preserve">. The mitotic mode model-ingredient now subsumes all RPC behaviours. </w:t>
      </w:r>
      <w:proofErr w:type="spellStart"/>
      <w:r w:rsidRPr="00CD78CA">
        <w:t>Boije</w:t>
      </w:r>
      <w:proofErr w:type="spellEnd"/>
      <w:r w:rsidRPr="00CD78CA">
        <w:t xml:space="preserve"> et al. make a laudable effort to specify the particular macromolecules ostensibly involved in determining mitotic mode, nominating the transcription factors</w:t>
      </w:r>
      <w:del w:id="418" w:author="V Tropepe" w:date="2018-11-15T16:11:00Z">
        <w:r w:rsidRPr="00CD78CA" w:rsidDel="007849AF">
          <w:delText xml:space="preserve"> (TFs)</w:delText>
        </w:r>
      </w:del>
      <w:r w:rsidRPr="00CD78CA">
        <w:t xml:space="preserve"> Atoh7, known to be involved in </w:t>
      </w:r>
      <w:ins w:id="419" w:author="V Tropepe" w:date="2018-11-15T16:11:00Z">
        <w:r w:rsidR="007849AF">
          <w:t>retinal ganglion cell</w:t>
        </w:r>
      </w:ins>
      <w:del w:id="420" w:author="V Tropepe" w:date="2018-11-15T16:11:00Z">
        <w:r w:rsidRPr="00CD78CA" w:rsidDel="007849AF">
          <w:delText>RGC</w:delText>
        </w:r>
      </w:del>
      <w:r w:rsidRPr="00CD78CA">
        <w:t xml:space="preserve"> specification, and Ptf1a, known to be involved in the specification of </w:t>
      </w:r>
      <w:proofErr w:type="spellStart"/>
      <w:r w:rsidRPr="00CD78CA">
        <w:t>amacrine</w:t>
      </w:r>
      <w:proofErr w:type="spellEnd"/>
      <w:r w:rsidRPr="00CD78CA">
        <w:t xml:space="preserve"> and horizontal cells, as primary candidates. The contribution of vsx2 is taken to determine the balance between PP and DD divisions late in the lineage, with the latter resulting in the specification of bipolar or photoreceptor cells. The binary presence or absence of these signals is determined by independent RVs </w:t>
      </w:r>
      <w:del w:id="421" w:author="V Tropepe" w:date="2018-11-15T16:12:00Z">
        <w:r w:rsidRPr="00CD78CA" w:rsidDel="007849AF">
          <w:delText xml:space="preserve">structured </w:delText>
        </w:r>
      </w:del>
      <w:ins w:id="422" w:author="V Tropepe" w:date="2018-11-15T16:12:00Z">
        <w:r w:rsidR="007849AF">
          <w:t>organized</w:t>
        </w:r>
        <w:r w:rsidR="007849AF" w:rsidRPr="00CD78CA">
          <w:t xml:space="preserve"> </w:t>
        </w:r>
      </w:ins>
      <w:r w:rsidRPr="00CD78CA">
        <w:t>by the phase structure present in the He SSM, translated into generational time from proper time.</w:t>
      </w:r>
    </w:p>
    <w:p w14:paraId="56F0C5C9" w14:textId="77777777" w:rsidR="00486D80" w:rsidRPr="00CD78CA" w:rsidRDefault="00486D80" w:rsidP="00CD78CA">
      <w:pPr>
        <w:pStyle w:val="PlainText"/>
      </w:pPr>
    </w:p>
    <w:p w14:paraId="6DE081B0" w14:textId="77777777" w:rsidR="00486D80" w:rsidRPr="007849AF" w:rsidRDefault="00486D80" w:rsidP="00CD78CA">
      <w:pPr>
        <w:pStyle w:val="PlainText"/>
        <w:rPr>
          <w:highlight w:val="yellow"/>
          <w:rPrChange w:id="423" w:author="V Tropepe" w:date="2018-11-15T16:12:00Z">
            <w:rPr/>
          </w:rPrChange>
        </w:rPr>
      </w:pPr>
      <w:r w:rsidRPr="00CD78CA">
        <w:t xml:space="preserve">  </w:t>
      </w:r>
      <w:proofErr w:type="gramStart"/>
      <w:r w:rsidRPr="007849AF">
        <w:rPr>
          <w:highlight w:val="yellow"/>
          <w:rPrChange w:id="424" w:author="V Tropepe" w:date="2018-11-15T16:12:00Z">
            <w:rPr/>
          </w:rPrChange>
        </w:rPr>
        <w:t>% Place figure captions after the first paragraph in which they are cited.</w:t>
      </w:r>
      <w:proofErr w:type="gramEnd"/>
    </w:p>
    <w:p w14:paraId="58DC3CB0" w14:textId="77777777" w:rsidR="00486D80" w:rsidRPr="007849AF" w:rsidRDefault="00486D80" w:rsidP="00CD78CA">
      <w:pPr>
        <w:pStyle w:val="PlainText"/>
        <w:rPr>
          <w:highlight w:val="yellow"/>
          <w:rPrChange w:id="425" w:author="V Tropepe" w:date="2018-11-15T16:12:00Z">
            <w:rPr/>
          </w:rPrChange>
        </w:rPr>
      </w:pPr>
      <w:r w:rsidRPr="007849AF">
        <w:rPr>
          <w:highlight w:val="yellow"/>
          <w:rPrChange w:id="426" w:author="V Tropepe" w:date="2018-11-15T16:12:00Z">
            <w:rPr/>
          </w:rPrChange>
        </w:rPr>
        <w:t>\</w:t>
      </w:r>
      <w:proofErr w:type="gramStart"/>
      <w:r w:rsidRPr="007849AF">
        <w:rPr>
          <w:highlight w:val="yellow"/>
          <w:rPrChange w:id="427" w:author="V Tropepe" w:date="2018-11-15T16:12:00Z">
            <w:rPr/>
          </w:rPrChange>
        </w:rPr>
        <w:t>begin</w:t>
      </w:r>
      <w:proofErr w:type="gramEnd"/>
      <w:r w:rsidRPr="007849AF">
        <w:rPr>
          <w:highlight w:val="yellow"/>
          <w:rPrChange w:id="428" w:author="V Tropepe" w:date="2018-11-15T16:12:00Z">
            <w:rPr/>
          </w:rPrChange>
        </w:rPr>
        <w:t>{figure}[!h]</w:t>
      </w:r>
    </w:p>
    <w:p w14:paraId="1411209B" w14:textId="77777777" w:rsidR="00486D80" w:rsidRPr="007849AF" w:rsidRDefault="00486D80" w:rsidP="00CD78CA">
      <w:pPr>
        <w:pStyle w:val="PlainText"/>
        <w:rPr>
          <w:highlight w:val="yellow"/>
          <w:rPrChange w:id="429" w:author="V Tropepe" w:date="2018-11-15T16:12:00Z">
            <w:rPr/>
          </w:rPrChange>
        </w:rPr>
      </w:pPr>
      <w:r w:rsidRPr="007849AF">
        <w:rPr>
          <w:highlight w:val="yellow"/>
          <w:rPrChange w:id="430" w:author="V Tropepe" w:date="2018-11-15T16:12:00Z">
            <w:rPr/>
          </w:rPrChange>
        </w:rPr>
        <w:t>\</w:t>
      </w:r>
      <w:proofErr w:type="gramStart"/>
      <w:r w:rsidRPr="007849AF">
        <w:rPr>
          <w:highlight w:val="yellow"/>
          <w:rPrChange w:id="431" w:author="V Tropepe" w:date="2018-11-15T16:12:00Z">
            <w:rPr/>
          </w:rPrChange>
        </w:rPr>
        <w:t>caption</w:t>
      </w:r>
      <w:proofErr w:type="gramEnd"/>
      <w:r w:rsidRPr="007849AF">
        <w:rPr>
          <w:highlight w:val="yellow"/>
          <w:rPrChange w:id="432" w:author="V Tropepe" w:date="2018-11-15T16:12:00Z">
            <w:rPr/>
          </w:rPrChange>
        </w:rPr>
        <w:t xml:space="preserve">{{\bf Structure of </w:t>
      </w:r>
      <w:proofErr w:type="spellStart"/>
      <w:r w:rsidRPr="007849AF">
        <w:rPr>
          <w:highlight w:val="yellow"/>
          <w:rPrChange w:id="433" w:author="V Tropepe" w:date="2018-11-15T16:12:00Z">
            <w:rPr/>
          </w:rPrChange>
        </w:rPr>
        <w:t>Boije</w:t>
      </w:r>
      <w:proofErr w:type="spellEnd"/>
      <w:r w:rsidRPr="007849AF">
        <w:rPr>
          <w:highlight w:val="yellow"/>
          <w:rPrChange w:id="434" w:author="V Tropepe" w:date="2018-11-15T16:12:00Z">
            <w:rPr/>
          </w:rPrChange>
        </w:rPr>
        <w:t xml:space="preserve"> SSM}}</w:t>
      </w:r>
    </w:p>
    <w:p w14:paraId="701C86AA" w14:textId="77777777" w:rsidR="00486D80" w:rsidRPr="007849AF" w:rsidRDefault="00486D80" w:rsidP="00CD78CA">
      <w:pPr>
        <w:pStyle w:val="PlainText"/>
        <w:rPr>
          <w:highlight w:val="yellow"/>
          <w:rPrChange w:id="435" w:author="V Tropepe" w:date="2018-11-15T16:12:00Z">
            <w:rPr/>
          </w:rPrChange>
        </w:rPr>
      </w:pPr>
      <w:proofErr w:type="gramStart"/>
      <w:r w:rsidRPr="007849AF">
        <w:rPr>
          <w:highlight w:val="yellow"/>
          <w:rPrChange w:id="436" w:author="V Tropepe" w:date="2018-11-15T16:12:00Z">
            <w:rPr/>
          </w:rPrChange>
        </w:rPr>
        <w:t xml:space="preserve">Structure of the </w:t>
      </w:r>
      <w:proofErr w:type="spellStart"/>
      <w:r w:rsidRPr="007849AF">
        <w:rPr>
          <w:highlight w:val="yellow"/>
          <w:rPrChange w:id="437" w:author="V Tropepe" w:date="2018-11-15T16:12:00Z">
            <w:rPr/>
          </w:rPrChange>
        </w:rPr>
        <w:t>Boije</w:t>
      </w:r>
      <w:proofErr w:type="spellEnd"/>
      <w:r w:rsidRPr="007849AF">
        <w:rPr>
          <w:highlight w:val="yellow"/>
          <w:rPrChange w:id="438" w:author="V Tropepe" w:date="2018-11-15T16:12:00Z">
            <w:rPr/>
          </w:rPrChange>
        </w:rPr>
        <w:t xml:space="preserve"> SSM.</w:t>
      </w:r>
      <w:proofErr w:type="gramEnd"/>
      <w:r w:rsidRPr="007849AF">
        <w:rPr>
          <w:highlight w:val="yellow"/>
          <w:rPrChange w:id="439" w:author="V Tropepe" w:date="2018-11-15T16:12:00Z">
            <w:rPr/>
          </w:rPrChange>
        </w:rPr>
        <w:t xml:space="preserve"> RPC, retinal </w:t>
      </w:r>
      <w:proofErr w:type="gramStart"/>
      <w:r w:rsidRPr="007849AF">
        <w:rPr>
          <w:highlight w:val="yellow"/>
          <w:rPrChange w:id="440" w:author="V Tropepe" w:date="2018-11-15T16:12:00Z">
            <w:rPr/>
          </w:rPrChange>
        </w:rPr>
        <w:t>progenitor cell</w:t>
      </w:r>
      <w:proofErr w:type="gramEnd"/>
      <w:r w:rsidRPr="007849AF">
        <w:rPr>
          <w:highlight w:val="yellow"/>
          <w:rPrChange w:id="441" w:author="V Tropepe" w:date="2018-11-15T16:12:00Z">
            <w:rPr/>
          </w:rPrChange>
        </w:rPr>
        <w:t xml:space="preserve">. RGC, retinal </w:t>
      </w:r>
      <w:proofErr w:type="gramStart"/>
      <w:r w:rsidRPr="007849AF">
        <w:rPr>
          <w:highlight w:val="yellow"/>
          <w:rPrChange w:id="442" w:author="V Tropepe" w:date="2018-11-15T16:12:00Z">
            <w:rPr/>
          </w:rPrChange>
        </w:rPr>
        <w:t>ganglion cell</w:t>
      </w:r>
      <w:proofErr w:type="gramEnd"/>
      <w:r w:rsidRPr="007849AF">
        <w:rPr>
          <w:highlight w:val="yellow"/>
          <w:rPrChange w:id="443" w:author="V Tropepe" w:date="2018-11-15T16:12:00Z">
            <w:rPr/>
          </w:rPrChange>
        </w:rPr>
        <w:t xml:space="preserve">. AC, </w:t>
      </w:r>
      <w:proofErr w:type="spellStart"/>
      <w:r w:rsidRPr="007849AF">
        <w:rPr>
          <w:highlight w:val="yellow"/>
          <w:rPrChange w:id="444" w:author="V Tropepe" w:date="2018-11-15T16:12:00Z">
            <w:rPr/>
          </w:rPrChange>
        </w:rPr>
        <w:t>amacrine</w:t>
      </w:r>
      <w:proofErr w:type="spellEnd"/>
      <w:r w:rsidRPr="007849AF">
        <w:rPr>
          <w:highlight w:val="yellow"/>
          <w:rPrChange w:id="445" w:author="V Tropepe" w:date="2018-11-15T16:12:00Z">
            <w:rPr/>
          </w:rPrChange>
        </w:rPr>
        <w:t xml:space="preserve"> cell. </w:t>
      </w:r>
      <w:proofErr w:type="gramStart"/>
      <w:r w:rsidRPr="007849AF">
        <w:rPr>
          <w:highlight w:val="yellow"/>
          <w:rPrChange w:id="446" w:author="V Tropepe" w:date="2018-11-15T16:12:00Z">
            <w:rPr/>
          </w:rPrChange>
        </w:rPr>
        <w:t>HC, horizontal cell.</w:t>
      </w:r>
      <w:proofErr w:type="gramEnd"/>
      <w:r w:rsidRPr="007849AF">
        <w:rPr>
          <w:highlight w:val="yellow"/>
          <w:rPrChange w:id="447" w:author="V Tropepe" w:date="2018-11-15T16:12:00Z">
            <w:rPr/>
          </w:rPrChange>
        </w:rPr>
        <w:t xml:space="preserve"> </w:t>
      </w:r>
      <w:proofErr w:type="gramStart"/>
      <w:r w:rsidRPr="007849AF">
        <w:rPr>
          <w:highlight w:val="yellow"/>
          <w:rPrChange w:id="448" w:author="V Tropepe" w:date="2018-11-15T16:12:00Z">
            <w:rPr/>
          </w:rPrChange>
        </w:rPr>
        <w:t>BC, bipolar cell.</w:t>
      </w:r>
      <w:proofErr w:type="gramEnd"/>
      <w:r w:rsidRPr="007849AF">
        <w:rPr>
          <w:highlight w:val="yellow"/>
          <w:rPrChange w:id="449" w:author="V Tropepe" w:date="2018-11-15T16:12:00Z">
            <w:rPr/>
          </w:rPrChange>
        </w:rPr>
        <w:t xml:space="preserve"> </w:t>
      </w:r>
      <w:proofErr w:type="gramStart"/>
      <w:r w:rsidRPr="007849AF">
        <w:rPr>
          <w:highlight w:val="yellow"/>
          <w:rPrChange w:id="450" w:author="V Tropepe" w:date="2018-11-15T16:12:00Z">
            <w:rPr/>
          </w:rPrChange>
        </w:rPr>
        <w:t>PR, photoreceptor.</w:t>
      </w:r>
      <w:proofErr w:type="gramEnd"/>
      <w:r w:rsidRPr="007849AF">
        <w:rPr>
          <w:highlight w:val="yellow"/>
          <w:rPrChange w:id="451" w:author="V Tropepe" w:date="2018-11-15T16:12:00Z">
            <w:rPr/>
          </w:rPrChange>
        </w:rPr>
        <w:t xml:space="preserve"> </w:t>
      </w:r>
      <w:proofErr w:type="spellStart"/>
      <w:proofErr w:type="gramStart"/>
      <w:r w:rsidRPr="007849AF">
        <w:rPr>
          <w:highlight w:val="yellow"/>
          <w:rPrChange w:id="452" w:author="V Tropepe" w:date="2018-11-15T16:12:00Z">
            <w:rPr/>
          </w:rPrChange>
        </w:rPr>
        <w:t>pNG</w:t>
      </w:r>
      <w:proofErr w:type="spellEnd"/>
      <w:proofErr w:type="gramEnd"/>
      <w:r w:rsidRPr="007849AF">
        <w:rPr>
          <w:highlight w:val="yellow"/>
          <w:rPrChange w:id="453" w:author="V Tropepe" w:date="2018-11-15T16:12:00Z">
            <w:rPr/>
          </w:rPrChange>
        </w:rPr>
        <w:t>- parameter representing contributions of Vsx1 and Vsx2 to specification of BC \&amp; PR fates in absence of Atoh7 or Ptf1a signals.</w:t>
      </w:r>
    </w:p>
    <w:p w14:paraId="116715FB" w14:textId="77777777" w:rsidR="00486D80" w:rsidRPr="007849AF" w:rsidRDefault="00486D80" w:rsidP="00CD78CA">
      <w:pPr>
        <w:pStyle w:val="PlainText"/>
        <w:rPr>
          <w:highlight w:val="yellow"/>
          <w:rPrChange w:id="454" w:author="V Tropepe" w:date="2018-11-15T16:12:00Z">
            <w:rPr/>
          </w:rPrChange>
        </w:rPr>
      </w:pPr>
      <w:r w:rsidRPr="007849AF">
        <w:rPr>
          <w:highlight w:val="yellow"/>
          <w:rPrChange w:id="455" w:author="V Tropepe" w:date="2018-11-15T16:12:00Z">
            <w:rPr/>
          </w:rPrChange>
        </w:rPr>
        <w:t>\</w:t>
      </w:r>
      <w:proofErr w:type="gramStart"/>
      <w:r w:rsidRPr="007849AF">
        <w:rPr>
          <w:highlight w:val="yellow"/>
          <w:rPrChange w:id="456" w:author="V Tropepe" w:date="2018-11-15T16:12:00Z">
            <w:rPr/>
          </w:rPrChange>
        </w:rPr>
        <w:t>label</w:t>
      </w:r>
      <w:proofErr w:type="gramEnd"/>
      <w:r w:rsidRPr="007849AF">
        <w:rPr>
          <w:highlight w:val="yellow"/>
          <w:rPrChange w:id="457" w:author="V Tropepe" w:date="2018-11-15T16:12:00Z">
            <w:rPr/>
          </w:rPrChange>
        </w:rPr>
        <w:t>{</w:t>
      </w:r>
      <w:proofErr w:type="spellStart"/>
      <w:r w:rsidRPr="007849AF">
        <w:rPr>
          <w:highlight w:val="yellow"/>
          <w:rPrChange w:id="458" w:author="V Tropepe" w:date="2018-11-15T16:12:00Z">
            <w:rPr/>
          </w:rPrChange>
        </w:rPr>
        <w:t>BoijeSSM</w:t>
      </w:r>
      <w:proofErr w:type="spellEnd"/>
      <w:r w:rsidRPr="007849AF">
        <w:t>}</w:t>
      </w:r>
    </w:p>
    <w:p w14:paraId="3AC2F927" w14:textId="77777777" w:rsidR="00486D80" w:rsidRPr="00CD78CA" w:rsidRDefault="00486D80" w:rsidP="00CD78CA">
      <w:pPr>
        <w:pStyle w:val="PlainText"/>
      </w:pPr>
      <w:r w:rsidRPr="007849AF">
        <w:rPr>
          <w:highlight w:val="yellow"/>
          <w:rPrChange w:id="459" w:author="V Tropepe" w:date="2018-11-15T16:12:00Z">
            <w:rPr/>
          </w:rPrChange>
        </w:rPr>
        <w:t>\</w:t>
      </w:r>
      <w:proofErr w:type="gramStart"/>
      <w:r w:rsidRPr="007849AF">
        <w:rPr>
          <w:highlight w:val="yellow"/>
          <w:rPrChange w:id="460" w:author="V Tropepe" w:date="2018-11-15T16:12:00Z">
            <w:rPr/>
          </w:rPrChange>
        </w:rPr>
        <w:t>end</w:t>
      </w:r>
      <w:proofErr w:type="gramEnd"/>
      <w:r w:rsidRPr="007849AF">
        <w:rPr>
          <w:highlight w:val="yellow"/>
          <w:rPrChange w:id="461" w:author="V Tropepe" w:date="2018-11-15T16:12:00Z">
            <w:rPr/>
          </w:rPrChange>
        </w:rPr>
        <w:t>{figure}</w:t>
      </w:r>
    </w:p>
    <w:p w14:paraId="64DD2522" w14:textId="77777777" w:rsidR="00486D80" w:rsidRPr="00CD78CA" w:rsidRDefault="00486D80" w:rsidP="00CD78CA">
      <w:pPr>
        <w:pStyle w:val="PlainText"/>
      </w:pPr>
    </w:p>
    <w:p w14:paraId="12E66CA2" w14:textId="6B5401ED" w:rsidR="00486D80" w:rsidRPr="00CD78CA" w:rsidRDefault="00486D80" w:rsidP="00CD78CA">
      <w:pPr>
        <w:pStyle w:val="PlainText"/>
      </w:pPr>
      <w:r w:rsidRPr="00CD78CA">
        <w:t xml:space="preserve">By this point, the SPMME has become a very different type of explanation from its Gomes SSM forebear. We are no longer dealing with RVs that model causally and temporally independent processes for different aspects of RPC behaviour. There is, rather, one temporally dependent process, the determination of mitotic mode, which is explained by random subsets of each lineage generation expressing particular TF signals. Where the Gomes SSM takes its parameters directly from empirical measurements of lineage outcomes, asking whether it is sufficient to assume that these are independently determined, the </w:t>
      </w:r>
      <w:proofErr w:type="spellStart"/>
      <w:r w:rsidRPr="00CD78CA">
        <w:t>Boije</w:t>
      </w:r>
      <w:proofErr w:type="spellEnd"/>
      <w:r w:rsidRPr="00CD78CA">
        <w:t xml:space="preserve"> SSM's parameters are derived solely from model fit considerations. In spite of these considerable differences, the explanatory role of the SSM is effectively the same: the model's fit to observations is taken as evidence of the predominant influence of </w:t>
      </w:r>
      <w:ins w:id="462" w:author="V Tropepe" w:date="2018-11-15T16:13:00Z">
        <w:r w:rsidR="00F07511">
          <w:t>“</w:t>
        </w:r>
      </w:ins>
      <w:del w:id="463" w:author="V Tropepe" w:date="2018-11-15T16:13:00Z">
        <w:r w:rsidRPr="00CD78CA" w:rsidDel="00F07511">
          <w:delText>``</w:delText>
        </w:r>
      </w:del>
      <w:r w:rsidRPr="00CD78CA">
        <w:t>stochastic processes</w:t>
      </w:r>
      <w:ins w:id="464" w:author="V Tropepe" w:date="2018-11-15T16:13:00Z">
        <w:r w:rsidR="00F07511">
          <w:t>”</w:t>
        </w:r>
      </w:ins>
      <w:del w:id="465" w:author="V Tropepe" w:date="2018-11-15T16:13:00Z">
        <w:r w:rsidRPr="00CD78CA" w:rsidDel="00F07511">
          <w:delText>"</w:delText>
        </w:r>
      </w:del>
      <w:r w:rsidRPr="00CD78CA">
        <w:t xml:space="preserve"> determining mitotic mode on RPC behaviour. While </w:t>
      </w:r>
      <w:proofErr w:type="spellStart"/>
      <w:r w:rsidRPr="00CD78CA">
        <w:t>Boije</w:t>
      </w:r>
      <w:proofErr w:type="spellEnd"/>
      <w:r w:rsidRPr="00CD78CA">
        <w:t xml:space="preserve"> et al. acknowledge that whether some process is called </w:t>
      </w:r>
      <w:ins w:id="466" w:author="V Tropepe" w:date="2018-11-15T16:13:00Z">
        <w:r w:rsidR="00F07511">
          <w:t>“</w:t>
        </w:r>
      </w:ins>
      <w:del w:id="467" w:author="V Tropepe" w:date="2018-11-15T16:13:00Z">
        <w:r w:rsidRPr="00CD78CA" w:rsidDel="00F07511">
          <w:delText>``</w:delText>
        </w:r>
      </w:del>
      <w:r w:rsidRPr="00CD78CA">
        <w:t>deterministic</w:t>
      </w:r>
      <w:ins w:id="468" w:author="V Tropepe" w:date="2018-11-15T16:13:00Z">
        <w:r w:rsidR="00F07511">
          <w:t>”</w:t>
        </w:r>
      </w:ins>
      <w:del w:id="469" w:author="V Tropepe" w:date="2018-11-15T16:13:00Z">
        <w:r w:rsidRPr="00CD78CA" w:rsidDel="00F07511">
          <w:delText>"</w:delText>
        </w:r>
      </w:del>
      <w:r w:rsidRPr="00CD78CA">
        <w:t xml:space="preserve"> or </w:t>
      </w:r>
      <w:ins w:id="470" w:author="V Tropepe" w:date="2018-11-15T16:13:00Z">
        <w:r w:rsidR="00F07511">
          <w:t>“</w:t>
        </w:r>
      </w:ins>
      <w:del w:id="471" w:author="V Tropepe" w:date="2018-11-15T16:13:00Z">
        <w:r w:rsidRPr="00CD78CA" w:rsidDel="00F07511">
          <w:delText>``</w:delText>
        </w:r>
      </w:del>
      <w:r w:rsidRPr="00CD78CA">
        <w:t>stochastic</w:t>
      </w:r>
      <w:ins w:id="472" w:author="V Tropepe" w:date="2018-11-15T16:14:00Z">
        <w:r w:rsidR="00F07511">
          <w:t>”</w:t>
        </w:r>
      </w:ins>
      <w:del w:id="473" w:author="V Tropepe" w:date="2018-11-15T16:14:00Z">
        <w:r w:rsidRPr="00CD78CA" w:rsidDel="00F07511">
          <w:delText>"</w:delText>
        </w:r>
      </w:del>
      <w:r w:rsidRPr="00CD78CA">
        <w:t xml:space="preserve"> is </w:t>
      </w:r>
      <w:ins w:id="474" w:author="V Tropepe" w:date="2018-11-15T16:14:00Z">
        <w:r w:rsidR="00F07511">
          <w:t>“</w:t>
        </w:r>
      </w:ins>
      <w:del w:id="475" w:author="V Tropepe" w:date="2018-11-15T16:14:00Z">
        <w:r w:rsidRPr="00CD78CA" w:rsidDel="00F07511">
          <w:delText>``</w:delText>
        </w:r>
      </w:del>
      <w:r w:rsidRPr="00CD78CA">
        <w:t>a matter of the level of description"</w:t>
      </w:r>
      <w:r w:rsidRPr="00F07511">
        <w:rPr>
          <w:highlight w:val="yellow"/>
          <w:rPrChange w:id="476" w:author="V Tropepe" w:date="2018-11-15T16:14:00Z">
            <w:rPr/>
          </w:rPrChange>
        </w:rPr>
        <w:t>\</w:t>
      </w:r>
      <w:proofErr w:type="gramStart"/>
      <w:r w:rsidRPr="00F07511">
        <w:rPr>
          <w:highlight w:val="yellow"/>
          <w:rPrChange w:id="477" w:author="V Tropepe" w:date="2018-11-15T16:14:00Z">
            <w:rPr/>
          </w:rPrChange>
        </w:rPr>
        <w:t>cite{</w:t>
      </w:r>
      <w:proofErr w:type="gramEnd"/>
      <w:r w:rsidRPr="00F07511">
        <w:rPr>
          <w:highlight w:val="yellow"/>
          <w:rPrChange w:id="478" w:author="V Tropepe" w:date="2018-11-15T16:14:00Z">
            <w:rPr/>
          </w:rPrChange>
        </w:rPr>
        <w:t>Boije2015}</w:t>
      </w:r>
      <w:r w:rsidRPr="00CD78CA">
        <w:t xml:space="preserve"> (i.e. is a property of the model-description and not of the physical process), the explanatory role of </w:t>
      </w:r>
      <w:proofErr w:type="spellStart"/>
      <w:r w:rsidRPr="00CD78CA">
        <w:t>stochasticity</w:t>
      </w:r>
      <w:proofErr w:type="spellEnd"/>
      <w:r w:rsidRPr="00CD78CA">
        <w:t xml:space="preserve"> for RPC lineage outcomes is, once again, emphasized throughout.</w:t>
      </w:r>
    </w:p>
    <w:p w14:paraId="2CE2502E" w14:textId="77777777" w:rsidR="00486D80" w:rsidRPr="00CD78CA" w:rsidRDefault="00486D80" w:rsidP="00CD78CA">
      <w:pPr>
        <w:pStyle w:val="PlainText"/>
      </w:pPr>
      <w:r w:rsidRPr="00CD78CA">
        <w:t xml:space="preserve"> </w:t>
      </w:r>
    </w:p>
    <w:p w14:paraId="012AB993" w14:textId="268BC29D" w:rsidR="00486D80" w:rsidRPr="00F07511" w:rsidRDefault="00486D80" w:rsidP="00CD78CA">
      <w:pPr>
        <w:pStyle w:val="PlainText"/>
        <w:rPr>
          <w:b/>
          <w:rPrChange w:id="479" w:author="V Tropepe" w:date="2018-11-15T16:14:00Z">
            <w:rPr/>
          </w:rPrChange>
        </w:rPr>
      </w:pPr>
      <w:del w:id="480" w:author="V Tropepe" w:date="2018-11-15T16:14:00Z">
        <w:r w:rsidRPr="00F07511" w:rsidDel="00F07511">
          <w:rPr>
            <w:b/>
            <w:rPrChange w:id="481" w:author="V Tropepe" w:date="2018-11-15T16:14:00Z">
              <w:rPr/>
            </w:rPrChange>
          </w:rPr>
          <w:delText xml:space="preserve"> \subsection*{</w:delText>
        </w:r>
      </w:del>
      <w:r w:rsidRPr="00F07511">
        <w:rPr>
          <w:b/>
          <w:rPrChange w:id="482" w:author="V Tropepe" w:date="2018-11-15T16:14:00Z">
            <w:rPr/>
          </w:rPrChange>
        </w:rPr>
        <w:t>Model selection demonstrates the SPMME is not the best available explanation for RPC lineage outcomes</w:t>
      </w:r>
      <w:del w:id="483" w:author="V Tropepe" w:date="2018-11-15T16:14:00Z">
        <w:r w:rsidRPr="00F07511" w:rsidDel="00F07511">
          <w:rPr>
            <w:b/>
            <w:rPrChange w:id="484" w:author="V Tropepe" w:date="2018-11-15T16:14:00Z">
              <w:rPr/>
            </w:rPrChange>
          </w:rPr>
          <w:delText>}</w:delText>
        </w:r>
      </w:del>
    </w:p>
    <w:p w14:paraId="5F1DED1B" w14:textId="77777777" w:rsidR="00486D80" w:rsidRPr="00CD78CA" w:rsidRDefault="00486D80" w:rsidP="00CD78CA">
      <w:pPr>
        <w:pStyle w:val="PlainText"/>
      </w:pPr>
      <w:r w:rsidRPr="00CD78CA">
        <w:t xml:space="preserve"> </w:t>
      </w:r>
    </w:p>
    <w:p w14:paraId="1A1E0133" w14:textId="351F3885" w:rsidR="00486D80" w:rsidRPr="00CD78CA" w:rsidRDefault="00486D80" w:rsidP="00CD78CA">
      <w:pPr>
        <w:pStyle w:val="PlainText"/>
      </w:pPr>
      <w:r w:rsidRPr="00CD78CA">
        <w:t xml:space="preserve">From a </w:t>
      </w:r>
      <w:proofErr w:type="spellStart"/>
      <w:r w:rsidRPr="00CD78CA">
        <w:t>modeller's</w:t>
      </w:r>
      <w:proofErr w:type="spellEnd"/>
      <w:r w:rsidRPr="00CD78CA">
        <w:t xml:space="preserve"> perspective, it is notable that neither of the reports which use the He SSM</w:t>
      </w:r>
      <w:r w:rsidRPr="00F07511">
        <w:rPr>
          <w:highlight w:val="yellow"/>
          <w:rPrChange w:id="485" w:author="V Tropepe" w:date="2018-11-15T16:14:00Z">
            <w:rPr/>
          </w:rPrChange>
        </w:rPr>
        <w:t>\</w:t>
      </w:r>
      <w:proofErr w:type="gramStart"/>
      <w:r w:rsidRPr="00F07511">
        <w:rPr>
          <w:highlight w:val="yellow"/>
          <w:rPrChange w:id="486" w:author="V Tropepe" w:date="2018-11-15T16:14:00Z">
            <w:rPr/>
          </w:rPrChange>
        </w:rPr>
        <w:t>cite{</w:t>
      </w:r>
      <w:proofErr w:type="gramEnd"/>
      <w:r w:rsidRPr="00F07511">
        <w:rPr>
          <w:highlight w:val="yellow"/>
          <w:rPrChange w:id="487" w:author="V Tropepe" w:date="2018-11-15T16:14:00Z">
            <w:rPr/>
          </w:rPrChange>
        </w:rPr>
        <w:t>He2012,Wan2016}</w:t>
      </w:r>
      <w:r w:rsidRPr="00CD78CA">
        <w:t xml:space="preserve">, nor that using the </w:t>
      </w:r>
      <w:proofErr w:type="spellStart"/>
      <w:r w:rsidRPr="00CD78CA">
        <w:t>Boije</w:t>
      </w:r>
      <w:proofErr w:type="spellEnd"/>
      <w:r w:rsidRPr="00CD78CA">
        <w:t xml:space="preserve"> SSM</w:t>
      </w:r>
      <w:r w:rsidRPr="00F07511">
        <w:rPr>
          <w:highlight w:val="yellow"/>
          <w:rPrChange w:id="488" w:author="V Tropepe" w:date="2018-11-15T16:15:00Z">
            <w:rPr/>
          </w:rPrChange>
        </w:rPr>
        <w:t>\cite{Boije2015}</w:t>
      </w:r>
      <w:r w:rsidRPr="00CD78CA">
        <w:t xml:space="preserve"> report in any detail</w:t>
      </w:r>
      <w:ins w:id="489" w:author="V Tropepe" w:date="2018-11-15T16:15:00Z">
        <w:r w:rsidR="00F07511">
          <w:t>s of</w:t>
        </w:r>
      </w:ins>
      <w:r w:rsidRPr="00CD78CA">
        <w:t xml:space="preserve"> their fitting procedures, nor do any of the above report any statistical measures of goodness-of-fit. </w:t>
      </w:r>
      <w:proofErr w:type="gramStart"/>
      <w:r w:rsidRPr="00CD78CA">
        <w:t xml:space="preserve">Additionally, no models representing the alternative "theoretical options" available to explain variability in RPC lineage outcomes are compared to those advanced as evidence for </w:t>
      </w:r>
      <w:ins w:id="490" w:author="V Tropepe" w:date="2018-11-15T16:17:00Z">
        <w:r w:rsidR="00200605">
          <w:t>“</w:t>
        </w:r>
      </w:ins>
      <w:del w:id="491" w:author="V Tropepe" w:date="2018-11-15T16:17:00Z">
        <w:r w:rsidRPr="00CD78CA" w:rsidDel="00200605">
          <w:delText>``</w:delText>
        </w:r>
      </w:del>
      <w:r w:rsidRPr="00CD78CA">
        <w:t>stochastic processes".</w:t>
      </w:r>
      <w:proofErr w:type="gramEnd"/>
      <w:r w:rsidRPr="00CD78CA">
        <w:t xml:space="preserve"> Given that the He SSM and </w:t>
      </w:r>
      <w:proofErr w:type="spellStart"/>
      <w:r w:rsidRPr="00CD78CA">
        <w:t>Boije</w:t>
      </w:r>
      <w:proofErr w:type="spellEnd"/>
      <w:r w:rsidRPr="00CD78CA">
        <w:t xml:space="preserve"> SSM</w:t>
      </w:r>
      <w:del w:id="492" w:author="V Tropepe" w:date="2018-11-15T16:17:00Z">
        <w:r w:rsidRPr="00CD78CA" w:rsidDel="00200605">
          <w:delText xml:space="preserve"> </w:delText>
        </w:r>
      </w:del>
      <w:r w:rsidRPr="00CD78CA">
        <w:t xml:space="preserve"> depart from the Gomes SSM by the addition of an unexplained temporal structure to the mitotic mode model ingredient, it is striking that the overall argument remains similar to </w:t>
      </w:r>
      <w:ins w:id="493" w:author="V Tropepe" w:date="2018-11-15T16:17:00Z">
        <w:r w:rsidR="00377019">
          <w:t xml:space="preserve">that of </w:t>
        </w:r>
      </w:ins>
      <w:r w:rsidRPr="00CD78CA">
        <w:t>Gomes et al.</w:t>
      </w:r>
      <w:del w:id="494" w:author="V Tropepe" w:date="2018-11-15T16:17:00Z">
        <w:r w:rsidRPr="00CD78CA" w:rsidDel="00377019">
          <w:delText>'s</w:delText>
        </w:r>
      </w:del>
      <w:r w:rsidRPr="00CD78CA">
        <w:t xml:space="preserve">, despite the force of the latter deriving from the lack of such structures. While He et al. and </w:t>
      </w:r>
      <w:proofErr w:type="spellStart"/>
      <w:r w:rsidRPr="00CD78CA">
        <w:t>Boije</w:t>
      </w:r>
      <w:proofErr w:type="spellEnd"/>
      <w:r w:rsidRPr="00CD78CA">
        <w:t xml:space="preserve"> et al. acknowledge that their models involve both stochastic and linear programmatic elements, no effort is made to quantify their relative influence on model output, and macromolecular explanation is only applied to the stochastic elements. Moreover, the emphasis on this mitotic mode model construct increases with each successive model, to the extent that in the </w:t>
      </w:r>
      <w:proofErr w:type="spellStart"/>
      <w:r w:rsidRPr="00CD78CA">
        <w:t>Boije</w:t>
      </w:r>
      <w:proofErr w:type="spellEnd"/>
      <w:r w:rsidRPr="00CD78CA">
        <w:t xml:space="preserve"> model there are no other elements that are used to explain RPC behaviours. All cellular behaviours are, in effect, progressively collapsed into this stochastic mitotic mode concept. Finally, the He and </w:t>
      </w:r>
      <w:proofErr w:type="spellStart"/>
      <w:r w:rsidRPr="00CD78CA">
        <w:t>Boije</w:t>
      </w:r>
      <w:proofErr w:type="spellEnd"/>
      <w:r w:rsidRPr="00CD78CA">
        <w:t xml:space="preserve"> SSMs contain more parameters, which are determined by fewer empirical measurements than the Gomes SSM. Clearly, then, the SPMME SSMs are at significant risk of representing trivial over</w:t>
      </w:r>
      <w:ins w:id="495" w:author="V Tropepe" w:date="2018-11-15T16:19:00Z">
        <w:r w:rsidR="00377019">
          <w:t>-</w:t>
        </w:r>
      </w:ins>
      <w:r w:rsidRPr="00CD78CA">
        <w:t>fits to their data</w:t>
      </w:r>
      <w:ins w:id="496" w:author="V Tropepe" w:date="2018-11-15T16:19:00Z">
        <w:r w:rsidR="00377019">
          <w:t>.</w:t>
        </w:r>
      </w:ins>
      <w:del w:id="497" w:author="V Tropepe" w:date="2018-11-15T16:19:00Z">
        <w:r w:rsidRPr="00CD78CA" w:rsidDel="00377019">
          <w:delText>, the modeller's equivalent of the ``just-so" story, not representing any actually-existing macromolecular or cellular process.</w:delText>
        </w:r>
      </w:del>
    </w:p>
    <w:p w14:paraId="0C20BF0C" w14:textId="77777777" w:rsidR="00486D80" w:rsidRPr="00CD78CA" w:rsidRDefault="00486D80" w:rsidP="00CD78CA">
      <w:pPr>
        <w:pStyle w:val="PlainText"/>
      </w:pPr>
    </w:p>
    <w:p w14:paraId="5F4DE7B4" w14:textId="0F76082E" w:rsidR="00486D80" w:rsidRPr="00CD78CA" w:rsidRDefault="00486D80" w:rsidP="00CD78CA">
      <w:pPr>
        <w:pStyle w:val="PlainText"/>
      </w:pPr>
      <w:r w:rsidRPr="00CD78CA">
        <w:t>Fortunately, we may employ standard statistical model optimi</w:t>
      </w:r>
      <w:ins w:id="498" w:author="V Tropepe" w:date="2018-11-15T16:19:00Z">
        <w:r w:rsidR="00377019">
          <w:t>z</w:t>
        </w:r>
      </w:ins>
      <w:del w:id="499" w:author="V Tropepe" w:date="2018-11-15T16:19:00Z">
        <w:r w:rsidRPr="00CD78CA" w:rsidDel="00377019">
          <w:delText>s</w:delText>
        </w:r>
      </w:del>
      <w:r w:rsidRPr="00CD78CA">
        <w:t xml:space="preserve">ation and selection techniques to adjudicate this possibility. The most straightforward way to do so is to reexamine the He SSM alongside a competing alternative model. The data to which the He SSM has been applied is particularly amenable to a scheme in which the models are fit to a </w:t>
      </w:r>
      <w:ins w:id="500" w:author="V Tropepe" w:date="2018-11-15T16:20:00Z">
        <w:r w:rsidR="00377019">
          <w:t>“</w:t>
        </w:r>
      </w:ins>
      <w:del w:id="501" w:author="V Tropepe" w:date="2018-11-15T16:20:00Z">
        <w:r w:rsidRPr="00CD78CA" w:rsidDel="00377019">
          <w:delText>``</w:delText>
        </w:r>
      </w:del>
      <w:r w:rsidRPr="00CD78CA">
        <w:t xml:space="preserve">training" dataset, followed by a </w:t>
      </w:r>
      <w:ins w:id="502" w:author="V Tropepe" w:date="2018-11-15T16:20:00Z">
        <w:r w:rsidR="00377019">
          <w:t>“</w:t>
        </w:r>
      </w:ins>
      <w:del w:id="503" w:author="V Tropepe" w:date="2018-11-15T16:20:00Z">
        <w:r w:rsidRPr="00CD78CA" w:rsidDel="00377019">
          <w:delText>``</w:delText>
        </w:r>
      </w:del>
      <w:r w:rsidRPr="00CD78CA">
        <w:t xml:space="preserve">test" dataset. In this case, the training data are the induced lineage size and mitotic mode rate data from He et al., and the test dataset are the Atoh7 </w:t>
      </w:r>
      <w:proofErr w:type="spellStart"/>
      <w:r w:rsidRPr="00CD78CA">
        <w:t>morpholino</w:t>
      </w:r>
      <w:proofErr w:type="spellEnd"/>
      <w:r w:rsidRPr="00CD78CA">
        <w:t xml:space="preserve"> observations from He et al., and the CMZ lineage size data from Wan et al. This allows us to test how well the He SSM, and an alternative, </w:t>
      </w:r>
      <w:proofErr w:type="gramStart"/>
      <w:r w:rsidRPr="00CD78CA">
        <w:t>hold</w:t>
      </w:r>
      <w:proofErr w:type="gramEnd"/>
      <w:r w:rsidRPr="00CD78CA">
        <w:t xml:space="preserve"> up under novel experimental conditions, without relying on a trivial ordering of goodness-of-fit to training data. Since the </w:t>
      </w:r>
      <w:proofErr w:type="spellStart"/>
      <w:r w:rsidRPr="00CD78CA">
        <w:t>Boije</w:t>
      </w:r>
      <w:proofErr w:type="spellEnd"/>
      <w:r w:rsidRPr="00CD78CA">
        <w:t xml:space="preserve"> SSM draws straightforwardly on the He SSM for its temporal phase-parameteri</w:t>
      </w:r>
      <w:ins w:id="504" w:author="V Tropepe" w:date="2018-11-15T16:21:00Z">
        <w:r w:rsidR="00377019">
          <w:t>z</w:t>
        </w:r>
      </w:ins>
      <w:del w:id="505" w:author="V Tropepe" w:date="2018-11-15T16:21:00Z">
        <w:r w:rsidRPr="00CD78CA" w:rsidDel="00377019">
          <w:delText>s</w:delText>
        </w:r>
      </w:del>
      <w:r w:rsidRPr="00CD78CA">
        <w:t xml:space="preserve">ation and stochastic mitotic mode model ingredient, this analysis of the He SSM also bears directly on the validity of the </w:t>
      </w:r>
      <w:proofErr w:type="spellStart"/>
      <w:r w:rsidRPr="00CD78CA">
        <w:t>Boije</w:t>
      </w:r>
      <w:proofErr w:type="spellEnd"/>
      <w:r w:rsidRPr="00CD78CA">
        <w:t xml:space="preserve"> SSM.</w:t>
      </w:r>
    </w:p>
    <w:p w14:paraId="4ABED502" w14:textId="77777777" w:rsidR="00486D80" w:rsidRPr="00CD78CA" w:rsidRDefault="00486D80" w:rsidP="00CD78CA">
      <w:pPr>
        <w:pStyle w:val="PlainText"/>
      </w:pPr>
    </w:p>
    <w:p w14:paraId="15FE87CB" w14:textId="3F333A1D" w:rsidR="00486D80" w:rsidRPr="00CD78CA" w:rsidRDefault="00486D80" w:rsidP="00CD78CA">
      <w:pPr>
        <w:pStyle w:val="PlainText"/>
      </w:pPr>
      <w:r w:rsidRPr="00CD78CA">
        <w:t xml:space="preserve">As an alternative to the SPMME He SSM, we constructed a model that differs only in its </w:t>
      </w:r>
      <w:del w:id="506" w:author="V Tropepe" w:date="2018-11-15T16:22:00Z">
        <w:r w:rsidRPr="00CD78CA" w:rsidDel="0096098E">
          <w:delText xml:space="preserve">construal </w:delText>
        </w:r>
      </w:del>
      <w:ins w:id="507" w:author="V Tropepe" w:date="2018-11-15T16:22:00Z">
        <w:r w:rsidR="0096098E">
          <w:t>interpretation</w:t>
        </w:r>
        <w:r w:rsidR="0096098E" w:rsidRPr="00CD78CA">
          <w:t xml:space="preserve"> </w:t>
        </w:r>
      </w:ins>
      <w:r w:rsidRPr="00CD78CA">
        <w:t>of the process governing the RPC mitotic mode. Rather than variability arising from a stochastic-process mitotic mode changing across phases of fixed length, we simply supposed that mitotic mode is deterministic in each phase (guaranteed PP mitoses in the first phase, PD in the second, and DD in the third), but the phase lengths are variable between lineages and shift slightly between sister cells. That is, we represented this linear progression of deterministic mitotic mode phases using the same type of statistical construct the He SSM applies to model cell cycle length, to avoid introducing any novel or contentious elements into the model comparison. More specifically, each lineage has a first PP phase length drawn from a shifted gamma distribution, followed by a second phase length drawn from a standard gamma distribution. Upon mitosis, these phase lengths are shifted in sister cells by a normally distributed time period, exactly like cell cycle lengths in the He SSM.</w:t>
      </w:r>
    </w:p>
    <w:p w14:paraId="60AC36F5" w14:textId="77777777" w:rsidR="00486D80" w:rsidRPr="00CD78CA" w:rsidRDefault="00486D80" w:rsidP="00CD78CA">
      <w:pPr>
        <w:pStyle w:val="PlainText"/>
      </w:pPr>
    </w:p>
    <w:p w14:paraId="49C54865" w14:textId="6857DE98" w:rsidR="00486D80" w:rsidRPr="00CD78CA" w:rsidRDefault="00486D80" w:rsidP="00CD78CA">
      <w:pPr>
        <w:pStyle w:val="PlainText"/>
      </w:pPr>
      <w:r w:rsidRPr="00CD78CA">
        <w:t xml:space="preserve">We take this to be a reasonable representation of the classic suggestion that RPCs step through linear succession of competency phases, given the conceptual tools that the He SSM uses to model mitotic phenomena. </w:t>
      </w:r>
      <w:commentRangeStart w:id="508"/>
      <w:r w:rsidRPr="00CD78CA">
        <w:t>If we suppose that this temporal program is governed by RPC lineages passing through a stereotypical series of chromatin configurations which allow for PP, then PD, then DD mitoses in turn</w:t>
      </w:r>
      <w:commentRangeEnd w:id="508"/>
      <w:r w:rsidR="0096098E">
        <w:rPr>
          <w:rStyle w:val="CommentReference"/>
          <w:rFonts w:asciiTheme="minorHAnsi" w:hAnsiTheme="minorHAnsi"/>
        </w:rPr>
        <w:commentReference w:id="508"/>
      </w:r>
      <w:r w:rsidRPr="00CD78CA">
        <w:t xml:space="preserve">, along with the associated competence to produce the particular cell fates associated with PD and DD mitoses, it seems entirely plausible to suggest that lineages differ in the lengths of time they occupy each state. This is particularly true if we concede that an SSM, foregoing any spatial </w:t>
      </w:r>
      <w:proofErr w:type="spellStart"/>
      <w:r w:rsidRPr="00CD78CA">
        <w:t>modelling</w:t>
      </w:r>
      <w:proofErr w:type="spellEnd"/>
      <w:r w:rsidRPr="00CD78CA">
        <w:t xml:space="preserve"> whatsoever, must necessarily abstract extracellular and spatial influences on these processes. Moreover, since these chromatin configurations must be broken down and rebuilt with each mitosis, the re-use of the </w:t>
      </w:r>
      <w:ins w:id="509" w:author="V Tropepe" w:date="2018-11-15T16:26:00Z">
        <w:r w:rsidR="0096098E">
          <w:t>“</w:t>
        </w:r>
      </w:ins>
      <w:del w:id="510" w:author="V Tropepe" w:date="2018-11-15T16:26:00Z">
        <w:r w:rsidRPr="00CD78CA" w:rsidDel="0096098E">
          <w:delText>``</w:delText>
        </w:r>
      </w:del>
      <w:r w:rsidRPr="00CD78CA">
        <w:t xml:space="preserve">sister shift" model ingredient from the He SSM's cell cycle RV is </w:t>
      </w:r>
      <w:del w:id="511" w:author="V Tropepe" w:date="2018-11-15T16:26:00Z">
        <w:r w:rsidRPr="00CD78CA" w:rsidDel="0096098E">
          <w:delText>congenial</w:delText>
        </w:r>
      </w:del>
      <w:ins w:id="512" w:author="V Tropepe" w:date="2018-11-15T16:26:00Z">
        <w:r w:rsidR="0096098E">
          <w:t>compatible</w:t>
        </w:r>
      </w:ins>
      <w:ins w:id="513" w:author="V Tropepe" w:date="2018-11-15T16:27:00Z">
        <w:r w:rsidR="0096098E">
          <w:t xml:space="preserve"> with </w:t>
        </w:r>
      </w:ins>
      <w:del w:id="514" w:author="V Tropepe" w:date="2018-11-15T16:27:00Z">
        <w:r w:rsidRPr="00CD78CA" w:rsidDel="0096098E">
          <w:delText xml:space="preserve">, representing </w:delText>
        </w:r>
      </w:del>
      <w:r w:rsidRPr="00CD78CA">
        <w:t xml:space="preserve">the same sort of cell-to-cell variability that results in the small differences between sister cells in cycle timing. </w:t>
      </w:r>
    </w:p>
    <w:p w14:paraId="30771A0B" w14:textId="77777777" w:rsidR="00486D80" w:rsidRPr="00CD78CA" w:rsidRDefault="00486D80" w:rsidP="00CD78CA">
      <w:pPr>
        <w:pStyle w:val="PlainText"/>
      </w:pPr>
    </w:p>
    <w:p w14:paraId="642ED92F" w14:textId="3D6BC905" w:rsidR="00486D80" w:rsidRPr="00CD78CA" w:rsidRDefault="00486D80" w:rsidP="00CD78CA">
      <w:pPr>
        <w:pStyle w:val="PlainText"/>
      </w:pPr>
      <w:r w:rsidRPr="00CD78CA">
        <w:t>While the code used to implement the SSMs mentioned above has not been published, the relevant reports provide enough detail to reconstruct these models in full, which we did using the CHASTE cell-based simulation framework, in order to provide transparent and reproducible implementations of the SSMs. Because the values selected for the He SSM</w:t>
      </w:r>
      <w:del w:id="515" w:author="V Tropepe" w:date="2018-11-15T16:27:00Z">
        <w:r w:rsidRPr="00CD78CA" w:rsidDel="00B23B98">
          <w:delText>s'</w:delText>
        </w:r>
      </w:del>
      <w:r w:rsidRPr="00CD78CA">
        <w:t xml:space="preserve"> parameters seem to have been selected as a series of rough estimates, with only the value for the probability of PD-type mitoses in the second model phase being varied to produce the fit, we suspected that the fit would not be at or near the local minimum for any reasonable loss function. That is, a model fit produced in this manner is likely to be located in a region of the parameter space that is highly sensitive to small perturbations, and therefore may depend strongly on implementation-specific </w:t>
      </w:r>
      <w:proofErr w:type="spellStart"/>
      <w:r w:rsidRPr="00CD78CA">
        <w:t>idiosyncracies</w:t>
      </w:r>
      <w:proofErr w:type="spellEnd"/>
      <w:r w:rsidRPr="00CD78CA">
        <w:t>. He et al. report that they experienced difficulty in obtaining a good fit to their 32</w:t>
      </w:r>
      <w:ins w:id="516" w:author="V Tropepe" w:date="2018-11-15T16:28:00Z">
        <w:r w:rsidR="00B23B98">
          <w:t>-</w:t>
        </w:r>
      </w:ins>
      <w:del w:id="517" w:author="V Tropepe" w:date="2018-11-15T16:28:00Z">
        <w:r w:rsidRPr="00CD78CA" w:rsidDel="00B23B98">
          <w:delText xml:space="preserve"> </w:delText>
        </w:r>
      </w:del>
      <w:r w:rsidRPr="00CD78CA">
        <w:t>hour induction data, with changes in the phase two PD probability producing large differences in fit quality. Unsurprisingly, when we rebuilt the He SSM with the original fit parameteri</w:t>
      </w:r>
      <w:ins w:id="518" w:author="V Tropepe" w:date="2018-11-15T16:29:00Z">
        <w:r w:rsidR="00B23B98">
          <w:t>z</w:t>
        </w:r>
      </w:ins>
      <w:del w:id="519" w:author="V Tropepe" w:date="2018-11-15T16:29:00Z">
        <w:r w:rsidRPr="00CD78CA" w:rsidDel="00B23B98">
          <w:delText>s</w:delText>
        </w:r>
      </w:del>
      <w:r w:rsidRPr="00CD78CA">
        <w:t>ation, we substantially reproduced the original fit, except for the 32</w:t>
      </w:r>
      <w:ins w:id="520" w:author="V Tropepe" w:date="2018-11-15T16:29:00Z">
        <w:r w:rsidR="00B23B98">
          <w:t>-</w:t>
        </w:r>
      </w:ins>
      <w:del w:id="521" w:author="V Tropepe" w:date="2018-11-15T16:29:00Z">
        <w:r w:rsidRPr="00CD78CA" w:rsidDel="00B23B98">
          <w:delText xml:space="preserve"> </w:delText>
        </w:r>
      </w:del>
      <w:r w:rsidRPr="00CD78CA">
        <w:t xml:space="preserve">hour data, where the model output diverges substantially from that reported in He et al. </w:t>
      </w:r>
      <w:r w:rsidRPr="00B23B98">
        <w:rPr>
          <w:highlight w:val="yellow"/>
          <w:rPrChange w:id="522" w:author="V Tropepe" w:date="2018-11-15T16:29:00Z">
            <w:rPr/>
          </w:rPrChange>
        </w:rPr>
        <w:t>(see \</w:t>
      </w:r>
      <w:proofErr w:type="spellStart"/>
      <w:proofErr w:type="gramStart"/>
      <w:r w:rsidRPr="00B23B98">
        <w:rPr>
          <w:highlight w:val="yellow"/>
          <w:rPrChange w:id="523" w:author="V Tropepe" w:date="2018-11-15T16:29:00Z">
            <w:rPr/>
          </w:rPrChange>
        </w:rPr>
        <w:t>nameref</w:t>
      </w:r>
      <w:proofErr w:type="spellEnd"/>
      <w:r w:rsidRPr="00B23B98">
        <w:rPr>
          <w:highlight w:val="yellow"/>
          <w:rPrChange w:id="524" w:author="V Tropepe" w:date="2018-11-15T16:29:00Z">
            <w:rPr/>
          </w:rPrChange>
        </w:rPr>
        <w:t>{</w:t>
      </w:r>
      <w:proofErr w:type="spellStart"/>
      <w:proofErr w:type="gramEnd"/>
      <w:r w:rsidRPr="00B23B98">
        <w:rPr>
          <w:highlight w:val="yellow"/>
          <w:rPrChange w:id="525" w:author="V Tropepe" w:date="2018-11-15T16:29:00Z">
            <w:rPr/>
          </w:rPrChange>
        </w:rPr>
        <w:t>originalSupplement</w:t>
      </w:r>
      <w:proofErr w:type="spellEnd"/>
      <w:r w:rsidRPr="00B23B98">
        <w:rPr>
          <w:highlight w:val="yellow"/>
          <w:rPrChange w:id="526" w:author="V Tropepe" w:date="2018-11-15T16:29:00Z">
            <w:rPr/>
          </w:rPrChange>
        </w:rPr>
        <w:t>})</w:t>
      </w:r>
      <w:r w:rsidRPr="00CD78CA">
        <w:t>. Since this is clearly not the best fit available for the He SSM, and we wish to directly compare the best fits (i.e. the parameteri</w:t>
      </w:r>
      <w:ins w:id="527" w:author="V Tropepe" w:date="2018-11-15T16:30:00Z">
        <w:r w:rsidR="00B23B98">
          <w:t>z</w:t>
        </w:r>
      </w:ins>
      <w:del w:id="528" w:author="V Tropepe" w:date="2018-11-15T16:30:00Z">
        <w:r w:rsidRPr="00CD78CA" w:rsidDel="00B23B98">
          <w:delText>s</w:delText>
        </w:r>
      </w:del>
      <w:r w:rsidRPr="00CD78CA">
        <w:t>ations at minima of some loss function) for the He SSM and our putative alternative model, we used the simultaneous perturbation stochastic approximation (SPSA) algorithm</w:t>
      </w:r>
      <w:r w:rsidRPr="00B23B98">
        <w:rPr>
          <w:highlight w:val="yellow"/>
          <w:rPrChange w:id="529" w:author="V Tropepe" w:date="2018-11-15T16:30:00Z">
            <w:rPr/>
          </w:rPrChange>
        </w:rPr>
        <w:t>\</w:t>
      </w:r>
      <w:proofErr w:type="gramStart"/>
      <w:r w:rsidRPr="00B23B98">
        <w:rPr>
          <w:highlight w:val="yellow"/>
          <w:rPrChange w:id="530" w:author="V Tropepe" w:date="2018-11-15T16:30:00Z">
            <w:rPr/>
          </w:rPrChange>
        </w:rPr>
        <w:t>cite{</w:t>
      </w:r>
      <w:proofErr w:type="gramEnd"/>
      <w:r w:rsidRPr="00B23B98">
        <w:rPr>
          <w:highlight w:val="yellow"/>
          <w:rPrChange w:id="531" w:author="V Tropepe" w:date="2018-11-15T16:30:00Z">
            <w:rPr/>
          </w:rPrChange>
        </w:rPr>
        <w:t>Spall1998}</w:t>
      </w:r>
      <w:r w:rsidRPr="00CD78CA">
        <w:t xml:space="preserve"> to optimi</w:t>
      </w:r>
      <w:ins w:id="532" w:author="V Tropepe" w:date="2018-11-15T16:30:00Z">
        <w:r w:rsidR="00B23B98">
          <w:t>z</w:t>
        </w:r>
      </w:ins>
      <w:del w:id="533" w:author="V Tropepe" w:date="2018-11-15T16:30:00Z">
        <w:r w:rsidRPr="00CD78CA" w:rsidDel="00B23B98">
          <w:delText>s</w:delText>
        </w:r>
      </w:del>
      <w:r w:rsidRPr="00CD78CA">
        <w:t xml:space="preserve">e both model fits. SPSA is particularly convenient for complex, multi-phase models like the He SSM, because no knowledge of the relationship between the model's parameters and the loss function is required. We used </w:t>
      </w:r>
      <w:proofErr w:type="spellStart"/>
      <w:r w:rsidRPr="00CD78CA">
        <w:t>Akiake's</w:t>
      </w:r>
      <w:proofErr w:type="spellEnd"/>
      <w:r w:rsidRPr="00CD78CA">
        <w:t xml:space="preserve"> information criterion (AIC) as the loss function to be minimi</w:t>
      </w:r>
      <w:ins w:id="534" w:author="V Tropepe" w:date="2018-11-15T16:30:00Z">
        <w:r w:rsidR="00B23B98">
          <w:t>z</w:t>
        </w:r>
      </w:ins>
      <w:del w:id="535" w:author="V Tropepe" w:date="2018-11-15T16:30:00Z">
        <w:r w:rsidRPr="00CD78CA" w:rsidDel="00B23B98">
          <w:delText>s</w:delText>
        </w:r>
      </w:del>
      <w:proofErr w:type="gramStart"/>
      <w:r w:rsidRPr="00CD78CA">
        <w:t>ed</w:t>
      </w:r>
      <w:proofErr w:type="gramEnd"/>
      <w:r w:rsidRPr="00CD78CA">
        <w:t>, in order to provide a rigorous comparison between the two differently-parameteri</w:t>
      </w:r>
      <w:ins w:id="536" w:author="V Tropepe" w:date="2018-11-15T16:31:00Z">
        <w:r w:rsidR="00B23B98">
          <w:t>z</w:t>
        </w:r>
      </w:ins>
      <w:del w:id="537" w:author="V Tropepe" w:date="2018-11-15T16:31:00Z">
        <w:r w:rsidRPr="00CD78CA" w:rsidDel="00B23B98">
          <w:delText>s</w:delText>
        </w:r>
      </w:del>
      <w:r w:rsidRPr="00CD78CA">
        <w:t xml:space="preserve">ed models (the deterministic alternative has two fewer parameters than the He SSM). </w:t>
      </w:r>
    </w:p>
    <w:p w14:paraId="744EBAF6" w14:textId="77777777" w:rsidR="00486D80" w:rsidRPr="00CD78CA" w:rsidRDefault="00486D80" w:rsidP="00CD78CA">
      <w:pPr>
        <w:pStyle w:val="PlainText"/>
      </w:pPr>
    </w:p>
    <w:p w14:paraId="0B6755DF" w14:textId="56B777CC" w:rsidR="00486D80" w:rsidRPr="00CD78CA" w:rsidRDefault="00486D80" w:rsidP="00CD78CA">
      <w:pPr>
        <w:pStyle w:val="PlainText"/>
      </w:pPr>
      <w:r w:rsidRPr="00CD78CA">
        <w:t xml:space="preserve">After (re)-fitting to the training dataset, we calculated AIC for the He SSM (hereafter </w:t>
      </w:r>
      <w:commentRangeStart w:id="538"/>
      <w:r w:rsidRPr="00CD78CA">
        <w:t>SM</w:t>
      </w:r>
      <w:commentRangeEnd w:id="538"/>
      <w:r w:rsidR="00B23B98">
        <w:rPr>
          <w:rStyle w:val="CommentReference"/>
          <w:rFonts w:asciiTheme="minorHAnsi" w:hAnsiTheme="minorHAnsi"/>
        </w:rPr>
        <w:commentReference w:id="538"/>
      </w:r>
      <w:r w:rsidRPr="00CD78CA">
        <w:t>, for stochastic model) and our deterministic mitotic mode alternative (hereafter DM), for both training and test datasets. The combined results are displayed in Fig</w:t>
      </w:r>
      <w:ins w:id="539" w:author="V Tropepe" w:date="2018-11-15T16:32:00Z">
        <w:r w:rsidR="00B23B98">
          <w:t>?</w:t>
        </w:r>
      </w:ins>
      <w:r w:rsidRPr="00CD78CA">
        <w:t xml:space="preserve"> </w:t>
      </w:r>
      <w:r w:rsidRPr="00B23B98">
        <w:rPr>
          <w:highlight w:val="yellow"/>
          <w:rPrChange w:id="540" w:author="V Tropepe" w:date="2018-11-15T16:32:00Z">
            <w:rPr/>
          </w:rPrChange>
        </w:rPr>
        <w:t>\</w:t>
      </w:r>
      <w:proofErr w:type="gramStart"/>
      <w:r w:rsidRPr="00B23B98">
        <w:rPr>
          <w:highlight w:val="yellow"/>
          <w:rPrChange w:id="541" w:author="V Tropepe" w:date="2018-11-15T16:32:00Z">
            <w:rPr/>
          </w:rPrChange>
        </w:rPr>
        <w:t>ref{</w:t>
      </w:r>
      <w:proofErr w:type="spellStart"/>
      <w:proofErr w:type="gramEnd"/>
      <w:r w:rsidRPr="00B23B98">
        <w:rPr>
          <w:highlight w:val="yellow"/>
          <w:rPrChange w:id="542" w:author="V Tropepe" w:date="2018-11-15T16:32:00Z">
            <w:rPr/>
          </w:rPrChange>
        </w:rPr>
        <w:t>SDfig</w:t>
      </w:r>
      <w:proofErr w:type="spellEnd"/>
      <w:r w:rsidRPr="00B23B98">
        <w:rPr>
          <w:highlight w:val="yellow"/>
          <w:rPrChange w:id="543" w:author="V Tropepe" w:date="2018-11-15T16:32:00Z">
            <w:rPr/>
          </w:rPrChange>
        </w:rPr>
        <w:t>}</w:t>
      </w:r>
      <w:r w:rsidRPr="00CD78CA">
        <w:t xml:space="preserve">, with the output of the two models being presented separately in </w:t>
      </w:r>
      <w:r w:rsidRPr="00B23B98">
        <w:rPr>
          <w:highlight w:val="yellow"/>
          <w:rPrChange w:id="544" w:author="V Tropepe" w:date="2018-11-15T16:32:00Z">
            <w:rPr/>
          </w:rPrChange>
        </w:rPr>
        <w:t>\</w:t>
      </w:r>
      <w:proofErr w:type="spellStart"/>
      <w:r w:rsidRPr="00B23B98">
        <w:rPr>
          <w:highlight w:val="yellow"/>
          <w:rPrChange w:id="545" w:author="V Tropepe" w:date="2018-11-15T16:32:00Z">
            <w:rPr/>
          </w:rPrChange>
        </w:rPr>
        <w:t>nameref</w:t>
      </w:r>
      <w:proofErr w:type="spellEnd"/>
      <w:r w:rsidRPr="00B23B98">
        <w:rPr>
          <w:highlight w:val="yellow"/>
          <w:rPrChange w:id="546" w:author="V Tropepe" w:date="2018-11-15T16:32:00Z">
            <w:rPr/>
          </w:rPrChange>
        </w:rPr>
        <w:t>{</w:t>
      </w:r>
      <w:proofErr w:type="spellStart"/>
      <w:r w:rsidRPr="00B23B98">
        <w:rPr>
          <w:highlight w:val="yellow"/>
          <w:rPrChange w:id="547" w:author="V Tropepe" w:date="2018-11-15T16:32:00Z">
            <w:rPr/>
          </w:rPrChange>
        </w:rPr>
        <w:t>stochasticSupplement</w:t>
      </w:r>
      <w:proofErr w:type="spellEnd"/>
      <w:r w:rsidRPr="00B23B98">
        <w:rPr>
          <w:highlight w:val="yellow"/>
          <w:rPrChange w:id="548" w:author="V Tropepe" w:date="2018-11-15T16:32:00Z">
            <w:rPr/>
          </w:rPrChange>
        </w:rPr>
        <w:t>} and \</w:t>
      </w:r>
      <w:proofErr w:type="spellStart"/>
      <w:r w:rsidRPr="00B23B98">
        <w:rPr>
          <w:highlight w:val="yellow"/>
          <w:rPrChange w:id="549" w:author="V Tropepe" w:date="2018-11-15T16:32:00Z">
            <w:rPr/>
          </w:rPrChange>
        </w:rPr>
        <w:t>nameref</w:t>
      </w:r>
      <w:proofErr w:type="spellEnd"/>
      <w:r w:rsidRPr="00B23B98">
        <w:rPr>
          <w:highlight w:val="yellow"/>
          <w:rPrChange w:id="550" w:author="V Tropepe" w:date="2018-11-15T16:32:00Z">
            <w:rPr/>
          </w:rPrChange>
        </w:rPr>
        <w:t>{</w:t>
      </w:r>
      <w:proofErr w:type="spellStart"/>
      <w:r w:rsidRPr="00B23B98">
        <w:rPr>
          <w:highlight w:val="yellow"/>
          <w:rPrChange w:id="551" w:author="V Tropepe" w:date="2018-11-15T16:32:00Z">
            <w:rPr/>
          </w:rPrChange>
        </w:rPr>
        <w:t>deterministicSupplement</w:t>
      </w:r>
      <w:proofErr w:type="spellEnd"/>
      <w:r w:rsidRPr="00B23B98">
        <w:rPr>
          <w:highlight w:val="yellow"/>
          <w:rPrChange w:id="552" w:author="V Tropepe" w:date="2018-11-15T16:32:00Z">
            <w:rPr/>
          </w:rPrChange>
        </w:rPr>
        <w:t>}</w:t>
      </w:r>
      <w:r w:rsidRPr="00CD78CA">
        <w:t>. Remarkably, the DM closely recapitulates the output of the SM for both datasets. Moreover, while the more highly-parameteri</w:t>
      </w:r>
      <w:ins w:id="553" w:author="V Tropepe" w:date="2018-11-15T16:32:00Z">
        <w:r w:rsidR="00B23B98">
          <w:t>z</w:t>
        </w:r>
      </w:ins>
      <w:del w:id="554" w:author="V Tropepe" w:date="2018-11-15T16:32:00Z">
        <w:r w:rsidRPr="00CD78CA" w:rsidDel="00B23B98">
          <w:delText>s</w:delText>
        </w:r>
      </w:del>
      <w:proofErr w:type="gramStart"/>
      <w:r w:rsidRPr="00CD78CA">
        <w:t>ed</w:t>
      </w:r>
      <w:proofErr w:type="gramEnd"/>
      <w:r w:rsidRPr="00CD78CA">
        <w:t xml:space="preserve"> SM permits a better fit to the training data, the DM proves to be a better fit to the test dataset, as summari</w:t>
      </w:r>
      <w:ins w:id="555" w:author="V Tropepe" w:date="2018-11-15T16:32:00Z">
        <w:r w:rsidR="00B23B98">
          <w:t>z</w:t>
        </w:r>
      </w:ins>
      <w:del w:id="556" w:author="V Tropepe" w:date="2018-11-15T16:32:00Z">
        <w:r w:rsidRPr="00CD78CA" w:rsidDel="00B23B98">
          <w:delText>s</w:delText>
        </w:r>
      </w:del>
      <w:r w:rsidRPr="00CD78CA">
        <w:t>ed in Table</w:t>
      </w:r>
      <w:ins w:id="557" w:author="V Tropepe" w:date="2018-11-15T16:32:00Z">
        <w:r w:rsidR="00B23B98">
          <w:t>?</w:t>
        </w:r>
      </w:ins>
      <w:r w:rsidRPr="00CD78CA">
        <w:t xml:space="preserve"> </w:t>
      </w:r>
      <w:r w:rsidRPr="00B23B98">
        <w:rPr>
          <w:highlight w:val="yellow"/>
          <w:rPrChange w:id="558" w:author="V Tropepe" w:date="2018-11-15T16:32:00Z">
            <w:rPr/>
          </w:rPrChange>
        </w:rPr>
        <w:t>\</w:t>
      </w:r>
      <w:proofErr w:type="gramStart"/>
      <w:r w:rsidRPr="00B23B98">
        <w:rPr>
          <w:highlight w:val="yellow"/>
          <w:rPrChange w:id="559" w:author="V Tropepe" w:date="2018-11-15T16:32:00Z">
            <w:rPr/>
          </w:rPrChange>
        </w:rPr>
        <w:t>ref{</w:t>
      </w:r>
      <w:proofErr w:type="spellStart"/>
      <w:proofErr w:type="gramEnd"/>
      <w:r w:rsidRPr="00B23B98">
        <w:rPr>
          <w:highlight w:val="yellow"/>
          <w:rPrChange w:id="560" w:author="V Tropepe" w:date="2018-11-15T16:32:00Z">
            <w:rPr/>
          </w:rPrChange>
        </w:rPr>
        <w:t>AICtable</w:t>
      </w:r>
      <w:proofErr w:type="spellEnd"/>
      <w:r w:rsidRPr="00B23B98">
        <w:rPr>
          <w:highlight w:val="yellow"/>
          <w:rPrChange w:id="561" w:author="V Tropepe" w:date="2018-11-15T16:32:00Z">
            <w:rPr/>
          </w:rPrChange>
        </w:rPr>
        <w:t>}</w:t>
      </w:r>
      <w:r w:rsidRPr="00CD78CA">
        <w:t>. This is, therefore, a classic case of model over</w:t>
      </w:r>
      <w:ins w:id="562" w:author="V Tropepe" w:date="2018-11-15T16:32:00Z">
        <w:r w:rsidR="00B23B98">
          <w:t>-</w:t>
        </w:r>
      </w:ins>
      <w:r w:rsidRPr="00CD78CA">
        <w:t xml:space="preserve">fitting: a higher-parameter model fits some training dataset better than a simpler model, but fails upon challenge with a new dataset. Given this model selection scheme, </w:t>
      </w:r>
      <w:del w:id="563" w:author="V Tropepe" w:date="2018-11-15T16:33:00Z">
        <w:r w:rsidRPr="00CD78CA" w:rsidDel="00B23B98">
          <w:delText xml:space="preserve">it is plain that we should choose </w:delText>
        </w:r>
      </w:del>
      <w:r w:rsidRPr="00CD78CA">
        <w:t xml:space="preserve">the DM </w:t>
      </w:r>
      <w:del w:id="564" w:author="V Tropepe" w:date="2018-11-15T16:33:00Z">
        <w:r w:rsidRPr="00CD78CA" w:rsidDel="00B23B98">
          <w:delText xml:space="preserve">over the SM as a superior explanatory model, both on the basis of </w:delText>
        </w:r>
      </w:del>
      <w:ins w:id="565" w:author="V Tropepe" w:date="2018-11-15T16:33:00Z">
        <w:r w:rsidR="00B23B98">
          <w:t xml:space="preserve">appears to be a </w:t>
        </w:r>
      </w:ins>
      <w:del w:id="566" w:author="V Tropepe" w:date="2018-11-15T16:34:00Z">
        <w:r w:rsidRPr="00CD78CA" w:rsidDel="00B23B98">
          <w:delText>explanatory power and of Occam's Razor</w:delText>
        </w:r>
      </w:del>
      <w:ins w:id="567" w:author="V Tropepe" w:date="2018-11-15T16:34:00Z">
        <w:r w:rsidR="00B23B98">
          <w:t>better model for the data</w:t>
        </w:r>
      </w:ins>
      <w:r w:rsidRPr="00CD78CA">
        <w:t>.</w:t>
      </w:r>
    </w:p>
    <w:p w14:paraId="16561213" w14:textId="77777777" w:rsidR="00486D80" w:rsidRPr="00CD78CA" w:rsidRDefault="00486D80" w:rsidP="00CD78CA">
      <w:pPr>
        <w:pStyle w:val="PlainText"/>
      </w:pPr>
    </w:p>
    <w:p w14:paraId="7F001001" w14:textId="77777777" w:rsidR="00486D80" w:rsidRPr="00B23B98" w:rsidRDefault="00486D80" w:rsidP="00CD78CA">
      <w:pPr>
        <w:pStyle w:val="PlainText"/>
        <w:rPr>
          <w:highlight w:val="yellow"/>
          <w:rPrChange w:id="568" w:author="V Tropepe" w:date="2018-11-15T16:34:00Z">
            <w:rPr/>
          </w:rPrChange>
        </w:rPr>
      </w:pPr>
      <w:r w:rsidRPr="00B23B98">
        <w:rPr>
          <w:highlight w:val="yellow"/>
          <w:rPrChange w:id="569" w:author="V Tropepe" w:date="2018-11-15T16:34:00Z">
            <w:rPr/>
          </w:rPrChange>
        </w:rPr>
        <w:t>\</w:t>
      </w:r>
      <w:proofErr w:type="gramStart"/>
      <w:r w:rsidRPr="00B23B98">
        <w:rPr>
          <w:highlight w:val="yellow"/>
          <w:rPrChange w:id="570" w:author="V Tropepe" w:date="2018-11-15T16:34:00Z">
            <w:rPr/>
          </w:rPrChange>
        </w:rPr>
        <w:t>begin</w:t>
      </w:r>
      <w:proofErr w:type="gramEnd"/>
      <w:r w:rsidRPr="00B23B98">
        <w:rPr>
          <w:highlight w:val="yellow"/>
          <w:rPrChange w:id="571" w:author="V Tropepe" w:date="2018-11-15T16:34:00Z">
            <w:rPr/>
          </w:rPrChange>
        </w:rPr>
        <w:t>{figure}[!h]</w:t>
      </w:r>
    </w:p>
    <w:p w14:paraId="407303E7" w14:textId="77777777" w:rsidR="00486D80" w:rsidRPr="00B23B98" w:rsidRDefault="00486D80" w:rsidP="00CD78CA">
      <w:pPr>
        <w:pStyle w:val="PlainText"/>
        <w:rPr>
          <w:highlight w:val="yellow"/>
          <w:rPrChange w:id="572" w:author="V Tropepe" w:date="2018-11-15T16:34:00Z">
            <w:rPr/>
          </w:rPrChange>
        </w:rPr>
      </w:pPr>
      <w:r w:rsidRPr="00B23B98">
        <w:rPr>
          <w:highlight w:val="yellow"/>
          <w:rPrChange w:id="573" w:author="V Tropepe" w:date="2018-11-15T16:34:00Z">
            <w:rPr/>
          </w:rPrChange>
        </w:rPr>
        <w:t>\</w:t>
      </w:r>
      <w:proofErr w:type="gramStart"/>
      <w:r w:rsidRPr="00B23B98">
        <w:rPr>
          <w:highlight w:val="yellow"/>
          <w:rPrChange w:id="574" w:author="V Tropepe" w:date="2018-11-15T16:34:00Z">
            <w:rPr/>
          </w:rPrChange>
        </w:rPr>
        <w:t>caption</w:t>
      </w:r>
      <w:proofErr w:type="gramEnd"/>
      <w:r w:rsidRPr="00B23B98">
        <w:rPr>
          <w:highlight w:val="yellow"/>
          <w:rPrChange w:id="575" w:author="V Tropepe" w:date="2018-11-15T16:34:00Z">
            <w:rPr/>
          </w:rPrChange>
        </w:rPr>
        <w:t>{{\bf Model comparison: the SPSA-</w:t>
      </w:r>
      <w:proofErr w:type="spellStart"/>
      <w:r w:rsidRPr="00B23B98">
        <w:rPr>
          <w:highlight w:val="yellow"/>
          <w:rPrChange w:id="576" w:author="V Tropepe" w:date="2018-11-15T16:34:00Z">
            <w:rPr/>
          </w:rPrChange>
        </w:rPr>
        <w:t>optimised</w:t>
      </w:r>
      <w:proofErr w:type="spellEnd"/>
      <w:r w:rsidRPr="00B23B98">
        <w:rPr>
          <w:highlight w:val="yellow"/>
          <w:rPrChange w:id="577" w:author="V Tropepe" w:date="2018-11-15T16:34:00Z">
            <w:rPr/>
          </w:rPrChange>
        </w:rPr>
        <w:t xml:space="preserve"> He SSM and a deterministic alternative}}</w:t>
      </w:r>
    </w:p>
    <w:p w14:paraId="17699368" w14:textId="77777777" w:rsidR="00486D80" w:rsidRPr="00B23B98" w:rsidRDefault="00486D80" w:rsidP="00CD78CA">
      <w:pPr>
        <w:pStyle w:val="PlainText"/>
        <w:rPr>
          <w:highlight w:val="yellow"/>
          <w:rPrChange w:id="578" w:author="V Tropepe" w:date="2018-11-15T16:34:00Z">
            <w:rPr/>
          </w:rPrChange>
        </w:rPr>
      </w:pPr>
      <w:r w:rsidRPr="00B23B98">
        <w:rPr>
          <w:highlight w:val="yellow"/>
          <w:rPrChange w:id="579" w:author="V Tropepe" w:date="2018-11-15T16:34:00Z">
            <w:rPr/>
          </w:rPrChange>
        </w:rPr>
        <w:t>Empirical observations (black crosses and bars) and SPSA-</w:t>
      </w:r>
      <w:proofErr w:type="spellStart"/>
      <w:r w:rsidRPr="00B23B98">
        <w:rPr>
          <w:highlight w:val="yellow"/>
          <w:rPrChange w:id="580" w:author="V Tropepe" w:date="2018-11-15T16:34:00Z">
            <w:rPr/>
          </w:rPrChange>
        </w:rPr>
        <w:t>optimised</w:t>
      </w:r>
      <w:proofErr w:type="spellEnd"/>
      <w:r w:rsidRPr="00B23B98">
        <w:rPr>
          <w:highlight w:val="yellow"/>
          <w:rPrChange w:id="581" w:author="V Tropepe" w:date="2018-11-15T16:34:00Z">
            <w:rPr/>
          </w:rPrChange>
        </w:rPr>
        <w:t xml:space="preserve"> model output (magenta, stochastic mitotic mode model; green, deterministic mitotic mode model). Model output in panels A-G is displayed as mean $\pm$ 95\% CI. Panels A-F: Training dataset, to which models were fit. Panels A-C: Probability of observing lineages of a particular size ("count") after inducing single RPC lineage founders at (A) 24, (B) 32, and (C) 48 hours with an indelible genetic marker, tallying their size at 72hpf. Panels D-F: Probability density of mitotic events of modes (D) PP, (E) PD, and (F) DD over the period of retinal development observed by He et al. Panel G: Probability of observing lineages of a particular size ("count") originating from the CMZ; RPCs are taken to be resident in the CMZ for 17 hours before being forced to differentiate, lineage founders are assumed to be evenly distributed in age across this 17 hour time period. Panel H: Average clonal lineage size of wild type and Ath5 </w:t>
      </w:r>
      <w:proofErr w:type="spellStart"/>
      <w:r w:rsidRPr="00B23B98">
        <w:rPr>
          <w:highlight w:val="yellow"/>
          <w:rPrChange w:id="582" w:author="V Tropepe" w:date="2018-11-15T16:34:00Z">
            <w:rPr/>
          </w:rPrChange>
        </w:rPr>
        <w:t>morpholino</w:t>
      </w:r>
      <w:proofErr w:type="spellEnd"/>
      <w:r w:rsidRPr="00B23B98">
        <w:rPr>
          <w:highlight w:val="yellow"/>
          <w:rPrChange w:id="583" w:author="V Tropepe" w:date="2018-11-15T16:34:00Z">
            <w:rPr/>
          </w:rPrChange>
        </w:rPr>
        <w:t xml:space="preserve">-treated RPCs. Ath5mo treatment is taken to convert 80\% of PD divisions, which occur in the second phase of the He model, to PP divisions, resulting in larger lineages. Panel I: Ratio of even to odd sized clones in wild type and Ath5 </w:t>
      </w:r>
      <w:proofErr w:type="spellStart"/>
      <w:r w:rsidRPr="00B23B98">
        <w:rPr>
          <w:highlight w:val="yellow"/>
          <w:rPrChange w:id="584" w:author="V Tropepe" w:date="2018-11-15T16:34:00Z">
            <w:rPr/>
          </w:rPrChange>
        </w:rPr>
        <w:t>morpholino</w:t>
      </w:r>
      <w:proofErr w:type="spellEnd"/>
      <w:r w:rsidRPr="00B23B98">
        <w:rPr>
          <w:highlight w:val="yellow"/>
          <w:rPrChange w:id="585" w:author="V Tropepe" w:date="2018-11-15T16:34:00Z">
            <w:rPr/>
          </w:rPrChange>
        </w:rPr>
        <w:t>-treated RPCs.</w:t>
      </w:r>
    </w:p>
    <w:p w14:paraId="4848B221" w14:textId="77777777" w:rsidR="00486D80" w:rsidRPr="00B23B98" w:rsidRDefault="00486D80" w:rsidP="00CD78CA">
      <w:pPr>
        <w:pStyle w:val="PlainText"/>
        <w:rPr>
          <w:highlight w:val="yellow"/>
          <w:rPrChange w:id="586" w:author="V Tropepe" w:date="2018-11-15T16:34:00Z">
            <w:rPr/>
          </w:rPrChange>
        </w:rPr>
      </w:pPr>
      <w:r w:rsidRPr="00B23B98">
        <w:rPr>
          <w:highlight w:val="yellow"/>
          <w:rPrChange w:id="587" w:author="V Tropepe" w:date="2018-11-15T16:34:00Z">
            <w:rPr/>
          </w:rPrChange>
        </w:rPr>
        <w:t>\</w:t>
      </w:r>
      <w:proofErr w:type="gramStart"/>
      <w:r w:rsidRPr="00B23B98">
        <w:rPr>
          <w:highlight w:val="yellow"/>
          <w:rPrChange w:id="588" w:author="V Tropepe" w:date="2018-11-15T16:34:00Z">
            <w:rPr/>
          </w:rPrChange>
        </w:rPr>
        <w:t>label</w:t>
      </w:r>
      <w:proofErr w:type="gramEnd"/>
      <w:r w:rsidRPr="00B23B98">
        <w:rPr>
          <w:highlight w:val="yellow"/>
          <w:rPrChange w:id="589" w:author="V Tropepe" w:date="2018-11-15T16:34:00Z">
            <w:rPr/>
          </w:rPrChange>
        </w:rPr>
        <w:t>{</w:t>
      </w:r>
      <w:proofErr w:type="spellStart"/>
      <w:r w:rsidRPr="00B23B98">
        <w:rPr>
          <w:highlight w:val="yellow"/>
          <w:rPrChange w:id="590" w:author="V Tropepe" w:date="2018-11-15T16:34:00Z">
            <w:rPr/>
          </w:rPrChange>
        </w:rPr>
        <w:t>SDFig</w:t>
      </w:r>
      <w:proofErr w:type="spellEnd"/>
      <w:r w:rsidRPr="00B23B98">
        <w:t>}</w:t>
      </w:r>
    </w:p>
    <w:p w14:paraId="27E6826B" w14:textId="77777777" w:rsidR="00486D80" w:rsidRPr="00B23B98" w:rsidRDefault="00486D80" w:rsidP="00CD78CA">
      <w:pPr>
        <w:pStyle w:val="PlainText"/>
        <w:rPr>
          <w:highlight w:val="yellow"/>
          <w:rPrChange w:id="591" w:author="V Tropepe" w:date="2018-11-15T16:34:00Z">
            <w:rPr/>
          </w:rPrChange>
        </w:rPr>
      </w:pPr>
      <w:r w:rsidRPr="00B23B98">
        <w:rPr>
          <w:highlight w:val="yellow"/>
          <w:rPrChange w:id="592" w:author="V Tropepe" w:date="2018-11-15T16:34:00Z">
            <w:rPr/>
          </w:rPrChange>
        </w:rPr>
        <w:t>\</w:t>
      </w:r>
      <w:proofErr w:type="gramStart"/>
      <w:r w:rsidRPr="00B23B98">
        <w:rPr>
          <w:highlight w:val="yellow"/>
          <w:rPrChange w:id="593" w:author="V Tropepe" w:date="2018-11-15T16:34:00Z">
            <w:rPr/>
          </w:rPrChange>
        </w:rPr>
        <w:t>end</w:t>
      </w:r>
      <w:proofErr w:type="gramEnd"/>
      <w:r w:rsidRPr="00B23B98">
        <w:rPr>
          <w:highlight w:val="yellow"/>
          <w:rPrChange w:id="594" w:author="V Tropepe" w:date="2018-11-15T16:34:00Z">
            <w:rPr/>
          </w:rPrChange>
        </w:rPr>
        <w:t>{figure}</w:t>
      </w:r>
    </w:p>
    <w:p w14:paraId="512601F6" w14:textId="77777777" w:rsidR="00486D80" w:rsidRPr="00B23B98" w:rsidRDefault="00486D80" w:rsidP="00CD78CA">
      <w:pPr>
        <w:pStyle w:val="PlainText"/>
        <w:rPr>
          <w:highlight w:val="yellow"/>
          <w:rPrChange w:id="595" w:author="V Tropepe" w:date="2018-11-15T16:34:00Z">
            <w:rPr/>
          </w:rPrChange>
        </w:rPr>
      </w:pPr>
    </w:p>
    <w:p w14:paraId="3A2611F6" w14:textId="77777777" w:rsidR="00486D80" w:rsidRPr="00B23B98" w:rsidRDefault="00486D80" w:rsidP="00CD78CA">
      <w:pPr>
        <w:pStyle w:val="PlainText"/>
        <w:rPr>
          <w:highlight w:val="yellow"/>
          <w:rPrChange w:id="596" w:author="V Tropepe" w:date="2018-11-15T16:34:00Z">
            <w:rPr/>
          </w:rPrChange>
        </w:rPr>
      </w:pPr>
      <w:r w:rsidRPr="00B23B98">
        <w:rPr>
          <w:highlight w:val="yellow"/>
          <w:rPrChange w:id="597" w:author="V Tropepe" w:date="2018-11-15T16:34:00Z">
            <w:rPr/>
          </w:rPrChange>
        </w:rPr>
        <w:t>\</w:t>
      </w:r>
      <w:proofErr w:type="gramStart"/>
      <w:r w:rsidRPr="00B23B98">
        <w:rPr>
          <w:highlight w:val="yellow"/>
          <w:rPrChange w:id="598" w:author="V Tropepe" w:date="2018-11-15T16:34:00Z">
            <w:rPr/>
          </w:rPrChange>
        </w:rPr>
        <w:t>begin</w:t>
      </w:r>
      <w:proofErr w:type="gramEnd"/>
      <w:r w:rsidRPr="00B23B98">
        <w:rPr>
          <w:highlight w:val="yellow"/>
          <w:rPrChange w:id="599" w:author="V Tropepe" w:date="2018-11-15T16:34:00Z">
            <w:rPr/>
          </w:rPrChange>
        </w:rPr>
        <w:t>{table}[!</w:t>
      </w:r>
      <w:proofErr w:type="spellStart"/>
      <w:r w:rsidRPr="00B23B98">
        <w:rPr>
          <w:highlight w:val="yellow"/>
          <w:rPrChange w:id="600" w:author="V Tropepe" w:date="2018-11-15T16:34:00Z">
            <w:rPr/>
          </w:rPrChange>
        </w:rPr>
        <w:t>ht</w:t>
      </w:r>
      <w:proofErr w:type="spellEnd"/>
      <w:r w:rsidRPr="00B23B98">
        <w:t>]</w:t>
      </w:r>
    </w:p>
    <w:p w14:paraId="618BCACE" w14:textId="77777777" w:rsidR="00486D80" w:rsidRPr="00B23B98" w:rsidRDefault="00486D80" w:rsidP="00CD78CA">
      <w:pPr>
        <w:pStyle w:val="PlainText"/>
        <w:rPr>
          <w:highlight w:val="yellow"/>
          <w:rPrChange w:id="601" w:author="V Tropepe" w:date="2018-11-15T16:34:00Z">
            <w:rPr/>
          </w:rPrChange>
        </w:rPr>
      </w:pPr>
      <w:r w:rsidRPr="00B23B98">
        <w:rPr>
          <w:highlight w:val="yellow"/>
          <w:rPrChange w:id="602" w:author="V Tropepe" w:date="2018-11-15T16:34:00Z">
            <w:rPr/>
          </w:rPrChange>
        </w:rPr>
        <w:t>\</w:t>
      </w:r>
      <w:proofErr w:type="gramStart"/>
      <w:r w:rsidRPr="00B23B98">
        <w:rPr>
          <w:highlight w:val="yellow"/>
          <w:rPrChange w:id="603" w:author="V Tropepe" w:date="2018-11-15T16:34:00Z">
            <w:rPr/>
          </w:rPrChange>
        </w:rPr>
        <w:t>begin</w:t>
      </w:r>
      <w:proofErr w:type="gramEnd"/>
      <w:r w:rsidRPr="00B23B98">
        <w:rPr>
          <w:highlight w:val="yellow"/>
          <w:rPrChange w:id="604" w:author="V Tropepe" w:date="2018-11-15T16:34:00Z">
            <w:rPr/>
          </w:rPrChange>
        </w:rPr>
        <w:t>{</w:t>
      </w:r>
      <w:proofErr w:type="spellStart"/>
      <w:r w:rsidRPr="00B23B98">
        <w:rPr>
          <w:highlight w:val="yellow"/>
          <w:rPrChange w:id="605" w:author="V Tropepe" w:date="2018-11-15T16:34:00Z">
            <w:rPr/>
          </w:rPrChange>
        </w:rPr>
        <w:t>adjustwidth</w:t>
      </w:r>
      <w:proofErr w:type="spellEnd"/>
      <w:r w:rsidRPr="00B23B98">
        <w:rPr>
          <w:highlight w:val="yellow"/>
          <w:rPrChange w:id="606" w:author="V Tropepe" w:date="2018-11-15T16:34:00Z">
            <w:rPr/>
          </w:rPrChange>
        </w:rPr>
        <w:t xml:space="preserve">}{-2.25in}{0in} % Comment out/remove </w:t>
      </w:r>
      <w:proofErr w:type="spellStart"/>
      <w:r w:rsidRPr="00B23B98">
        <w:rPr>
          <w:highlight w:val="yellow"/>
          <w:rPrChange w:id="607" w:author="V Tropepe" w:date="2018-11-15T16:34:00Z">
            <w:rPr/>
          </w:rPrChange>
        </w:rPr>
        <w:t>adjustwidth</w:t>
      </w:r>
      <w:proofErr w:type="spellEnd"/>
      <w:r w:rsidRPr="00B23B98">
        <w:rPr>
          <w:highlight w:val="yellow"/>
          <w:rPrChange w:id="608" w:author="V Tropepe" w:date="2018-11-15T16:34:00Z">
            <w:rPr/>
          </w:rPrChange>
        </w:rPr>
        <w:t xml:space="preserve"> environment if table fits in text column.</w:t>
      </w:r>
    </w:p>
    <w:p w14:paraId="4AF022C4" w14:textId="77777777" w:rsidR="00486D80" w:rsidRPr="00B23B98" w:rsidRDefault="00486D80" w:rsidP="00CD78CA">
      <w:pPr>
        <w:pStyle w:val="PlainText"/>
        <w:rPr>
          <w:highlight w:val="yellow"/>
          <w:rPrChange w:id="609" w:author="V Tropepe" w:date="2018-11-15T16:34:00Z">
            <w:rPr/>
          </w:rPrChange>
        </w:rPr>
      </w:pPr>
      <w:r w:rsidRPr="00B23B98">
        <w:rPr>
          <w:highlight w:val="yellow"/>
          <w:rPrChange w:id="610" w:author="V Tropepe" w:date="2018-11-15T16:34:00Z">
            <w:rPr/>
          </w:rPrChange>
        </w:rPr>
        <w:t>\</w:t>
      </w:r>
      <w:proofErr w:type="gramStart"/>
      <w:r w:rsidRPr="00B23B98">
        <w:rPr>
          <w:highlight w:val="yellow"/>
          <w:rPrChange w:id="611" w:author="V Tropepe" w:date="2018-11-15T16:34:00Z">
            <w:rPr/>
          </w:rPrChange>
        </w:rPr>
        <w:t>centering</w:t>
      </w:r>
      <w:proofErr w:type="gramEnd"/>
    </w:p>
    <w:p w14:paraId="7972A28D" w14:textId="77777777" w:rsidR="00486D80" w:rsidRPr="00B23B98" w:rsidRDefault="00486D80" w:rsidP="00CD78CA">
      <w:pPr>
        <w:pStyle w:val="PlainText"/>
        <w:rPr>
          <w:highlight w:val="yellow"/>
          <w:rPrChange w:id="612" w:author="V Tropepe" w:date="2018-11-15T16:34:00Z">
            <w:rPr/>
          </w:rPrChange>
        </w:rPr>
      </w:pPr>
      <w:r w:rsidRPr="00B23B98">
        <w:rPr>
          <w:highlight w:val="yellow"/>
          <w:rPrChange w:id="613" w:author="V Tropepe" w:date="2018-11-15T16:34:00Z">
            <w:rPr/>
          </w:rPrChange>
        </w:rPr>
        <w:t>\</w:t>
      </w:r>
      <w:proofErr w:type="gramStart"/>
      <w:r w:rsidRPr="00B23B98">
        <w:rPr>
          <w:highlight w:val="yellow"/>
          <w:rPrChange w:id="614" w:author="V Tropepe" w:date="2018-11-15T16:34:00Z">
            <w:rPr/>
          </w:rPrChange>
        </w:rPr>
        <w:t>caption</w:t>
      </w:r>
      <w:proofErr w:type="gramEnd"/>
      <w:r w:rsidRPr="00B23B98">
        <w:t>{</w:t>
      </w:r>
    </w:p>
    <w:p w14:paraId="3DD2E3E6" w14:textId="77777777" w:rsidR="00486D80" w:rsidRPr="00B23B98" w:rsidRDefault="00486D80" w:rsidP="00CD78CA">
      <w:pPr>
        <w:pStyle w:val="PlainText"/>
        <w:rPr>
          <w:highlight w:val="yellow"/>
          <w:rPrChange w:id="615" w:author="V Tropepe" w:date="2018-11-15T16:34:00Z">
            <w:rPr/>
          </w:rPrChange>
        </w:rPr>
      </w:pPr>
      <w:r w:rsidRPr="00B23B98">
        <w:rPr>
          <w:highlight w:val="yellow"/>
          <w:rPrChange w:id="616" w:author="V Tropepe" w:date="2018-11-15T16:34:00Z">
            <w:rPr/>
          </w:rPrChange>
        </w:rPr>
        <w:t>{\</w:t>
      </w:r>
      <w:proofErr w:type="gramStart"/>
      <w:r w:rsidRPr="00B23B98">
        <w:rPr>
          <w:highlight w:val="yellow"/>
          <w:rPrChange w:id="617" w:author="V Tropepe" w:date="2018-11-15T16:34:00Z">
            <w:rPr/>
          </w:rPrChange>
        </w:rPr>
        <w:t>bf</w:t>
      </w:r>
      <w:proofErr w:type="gramEnd"/>
      <w:r w:rsidRPr="00B23B98">
        <w:rPr>
          <w:highlight w:val="yellow"/>
          <w:rPrChange w:id="618" w:author="V Tropepe" w:date="2018-11-15T16:34:00Z">
            <w:rPr/>
          </w:rPrChange>
        </w:rPr>
        <w:t xml:space="preserve"> AIC values for models assessed against training and test datasets}}</w:t>
      </w:r>
    </w:p>
    <w:p w14:paraId="5E7DBEF4" w14:textId="77777777" w:rsidR="00486D80" w:rsidRPr="00B23B98" w:rsidRDefault="00486D80" w:rsidP="00CD78CA">
      <w:pPr>
        <w:pStyle w:val="PlainText"/>
        <w:rPr>
          <w:highlight w:val="yellow"/>
          <w:rPrChange w:id="619" w:author="V Tropepe" w:date="2018-11-15T16:34:00Z">
            <w:rPr/>
          </w:rPrChange>
        </w:rPr>
      </w:pPr>
      <w:r w:rsidRPr="00B23B98">
        <w:rPr>
          <w:highlight w:val="yellow"/>
          <w:rPrChange w:id="620" w:author="V Tropepe" w:date="2018-11-15T16:34:00Z">
            <w:rPr/>
          </w:rPrChange>
        </w:rPr>
        <w:t>\</w:t>
      </w:r>
      <w:proofErr w:type="gramStart"/>
      <w:r w:rsidRPr="00B23B98">
        <w:rPr>
          <w:highlight w:val="yellow"/>
          <w:rPrChange w:id="621" w:author="V Tropepe" w:date="2018-11-15T16:34:00Z">
            <w:rPr/>
          </w:rPrChange>
        </w:rPr>
        <w:t>begin</w:t>
      </w:r>
      <w:proofErr w:type="gramEnd"/>
      <w:r w:rsidRPr="00B23B98">
        <w:rPr>
          <w:highlight w:val="yellow"/>
          <w:rPrChange w:id="622" w:author="V Tropepe" w:date="2018-11-15T16:34:00Z">
            <w:rPr/>
          </w:rPrChange>
        </w:rPr>
        <w:t>{tabular}{|</w:t>
      </w:r>
      <w:proofErr w:type="spellStart"/>
      <w:r w:rsidRPr="00B23B98">
        <w:rPr>
          <w:highlight w:val="yellow"/>
          <w:rPrChange w:id="623" w:author="V Tropepe" w:date="2018-11-15T16:34:00Z">
            <w:rPr/>
          </w:rPrChange>
        </w:rPr>
        <w:t>l|l|l</w:t>
      </w:r>
      <w:proofErr w:type="spellEnd"/>
      <w:r w:rsidRPr="00B23B98">
        <w:t>|}</w:t>
      </w:r>
    </w:p>
    <w:p w14:paraId="19136CA9" w14:textId="77777777" w:rsidR="00486D80" w:rsidRPr="00B23B98" w:rsidRDefault="00486D80" w:rsidP="00CD78CA">
      <w:pPr>
        <w:pStyle w:val="PlainText"/>
        <w:rPr>
          <w:highlight w:val="yellow"/>
          <w:rPrChange w:id="624" w:author="V Tropepe" w:date="2018-11-15T16:34:00Z">
            <w:rPr/>
          </w:rPrChange>
        </w:rPr>
      </w:pPr>
      <w:r w:rsidRPr="00B23B98">
        <w:rPr>
          <w:highlight w:val="yellow"/>
          <w:rPrChange w:id="625" w:author="V Tropepe" w:date="2018-11-15T16:34:00Z">
            <w:rPr/>
          </w:rPrChange>
        </w:rPr>
        <w:t>\</w:t>
      </w:r>
      <w:proofErr w:type="spellStart"/>
      <w:proofErr w:type="gramStart"/>
      <w:r w:rsidRPr="00B23B98">
        <w:rPr>
          <w:highlight w:val="yellow"/>
          <w:rPrChange w:id="626" w:author="V Tropepe" w:date="2018-11-15T16:34:00Z">
            <w:rPr/>
          </w:rPrChange>
        </w:rPr>
        <w:t>hline</w:t>
      </w:r>
      <w:proofErr w:type="spellEnd"/>
      <w:proofErr w:type="gramEnd"/>
    </w:p>
    <w:p w14:paraId="193C56F4" w14:textId="77777777" w:rsidR="00486D80" w:rsidRPr="00B23B98" w:rsidRDefault="00486D80" w:rsidP="00CD78CA">
      <w:pPr>
        <w:pStyle w:val="PlainText"/>
        <w:rPr>
          <w:highlight w:val="yellow"/>
          <w:rPrChange w:id="627" w:author="V Tropepe" w:date="2018-11-15T16:34:00Z">
            <w:rPr/>
          </w:rPrChange>
        </w:rPr>
      </w:pPr>
      <w:r w:rsidRPr="00B23B98">
        <w:rPr>
          <w:highlight w:val="yellow"/>
          <w:rPrChange w:id="628" w:author="V Tropepe" w:date="2018-11-15T16:34:00Z">
            <w:rPr/>
          </w:rPrChange>
        </w:rPr>
        <w:t>{\</w:t>
      </w:r>
      <w:proofErr w:type="gramStart"/>
      <w:r w:rsidRPr="00B23B98">
        <w:rPr>
          <w:highlight w:val="yellow"/>
          <w:rPrChange w:id="629" w:author="V Tropepe" w:date="2018-11-15T16:34:00Z">
            <w:rPr/>
          </w:rPrChange>
        </w:rPr>
        <w:t>bf</w:t>
      </w:r>
      <w:proofErr w:type="gramEnd"/>
      <w:r w:rsidRPr="00B23B98">
        <w:rPr>
          <w:highlight w:val="yellow"/>
          <w:rPrChange w:id="630" w:author="V Tropepe" w:date="2018-11-15T16:34:00Z">
            <w:rPr/>
          </w:rPrChange>
        </w:rPr>
        <w:t xml:space="preserve"> Model} &amp; {\bf Training AIC} &amp; {\bf Test AIC} \\ \</w:t>
      </w:r>
      <w:proofErr w:type="spellStart"/>
      <w:r w:rsidRPr="00B23B98">
        <w:rPr>
          <w:highlight w:val="yellow"/>
          <w:rPrChange w:id="631" w:author="V Tropepe" w:date="2018-11-15T16:34:00Z">
            <w:rPr/>
          </w:rPrChange>
        </w:rPr>
        <w:t>thickhline</w:t>
      </w:r>
      <w:proofErr w:type="spellEnd"/>
    </w:p>
    <w:p w14:paraId="3AE09406" w14:textId="77777777" w:rsidR="00486D80" w:rsidRPr="00B23B98" w:rsidRDefault="00486D80" w:rsidP="00CD78CA">
      <w:pPr>
        <w:pStyle w:val="PlainText"/>
        <w:rPr>
          <w:highlight w:val="yellow"/>
          <w:rPrChange w:id="632" w:author="V Tropepe" w:date="2018-11-15T16:34:00Z">
            <w:rPr/>
          </w:rPrChange>
        </w:rPr>
      </w:pPr>
      <w:r w:rsidRPr="00B23B98">
        <w:rPr>
          <w:highlight w:val="yellow"/>
          <w:rPrChange w:id="633" w:author="V Tropepe" w:date="2018-11-15T16:34:00Z">
            <w:rPr/>
          </w:rPrChange>
        </w:rPr>
        <w:t>Stochastic (He fit) &amp; -93.26 &amp; 255.64\\ \</w:t>
      </w:r>
      <w:proofErr w:type="spellStart"/>
      <w:r w:rsidRPr="00B23B98">
        <w:rPr>
          <w:highlight w:val="yellow"/>
          <w:rPrChange w:id="634" w:author="V Tropepe" w:date="2018-11-15T16:34:00Z">
            <w:rPr/>
          </w:rPrChange>
        </w:rPr>
        <w:t>hline</w:t>
      </w:r>
      <w:proofErr w:type="spellEnd"/>
    </w:p>
    <w:p w14:paraId="549B8BA9" w14:textId="77777777" w:rsidR="00486D80" w:rsidRPr="00B23B98" w:rsidRDefault="00486D80" w:rsidP="00CD78CA">
      <w:pPr>
        <w:pStyle w:val="PlainText"/>
        <w:rPr>
          <w:highlight w:val="yellow"/>
          <w:rPrChange w:id="635" w:author="V Tropepe" w:date="2018-11-15T16:34:00Z">
            <w:rPr/>
          </w:rPrChange>
        </w:rPr>
      </w:pPr>
      <w:r w:rsidRPr="00B23B98">
        <w:rPr>
          <w:highlight w:val="yellow"/>
          <w:rPrChange w:id="636" w:author="V Tropepe" w:date="2018-11-15T16:34:00Z">
            <w:rPr/>
          </w:rPrChange>
        </w:rPr>
        <w:t>Stochastic (SPSA fit) &amp; {\bf -93.80} &amp; 92.24\\ \</w:t>
      </w:r>
      <w:proofErr w:type="spellStart"/>
      <w:r w:rsidRPr="00B23B98">
        <w:rPr>
          <w:highlight w:val="yellow"/>
          <w:rPrChange w:id="637" w:author="V Tropepe" w:date="2018-11-15T16:34:00Z">
            <w:rPr/>
          </w:rPrChange>
        </w:rPr>
        <w:t>hline</w:t>
      </w:r>
      <w:proofErr w:type="spellEnd"/>
    </w:p>
    <w:p w14:paraId="6E49B84B" w14:textId="77777777" w:rsidR="00486D80" w:rsidRPr="00B23B98" w:rsidRDefault="00486D80" w:rsidP="00CD78CA">
      <w:pPr>
        <w:pStyle w:val="PlainText"/>
        <w:rPr>
          <w:highlight w:val="yellow"/>
          <w:rPrChange w:id="638" w:author="V Tropepe" w:date="2018-11-15T16:34:00Z">
            <w:rPr/>
          </w:rPrChange>
        </w:rPr>
      </w:pPr>
      <w:r w:rsidRPr="00B23B98">
        <w:rPr>
          <w:highlight w:val="yellow"/>
          <w:rPrChange w:id="639" w:author="V Tropepe" w:date="2018-11-15T16:34:00Z">
            <w:rPr/>
          </w:rPrChange>
        </w:rPr>
        <w:t>Deterministic (SPSA fit) &amp; -69.33 &amp; {\bf 86.60}\\ \</w:t>
      </w:r>
      <w:proofErr w:type="spellStart"/>
      <w:r w:rsidRPr="00B23B98">
        <w:rPr>
          <w:highlight w:val="yellow"/>
          <w:rPrChange w:id="640" w:author="V Tropepe" w:date="2018-11-15T16:34:00Z">
            <w:rPr/>
          </w:rPrChange>
        </w:rPr>
        <w:t>hline</w:t>
      </w:r>
      <w:proofErr w:type="spellEnd"/>
    </w:p>
    <w:p w14:paraId="1D3016A6" w14:textId="77777777" w:rsidR="00486D80" w:rsidRPr="00B23B98" w:rsidRDefault="00486D80" w:rsidP="00CD78CA">
      <w:pPr>
        <w:pStyle w:val="PlainText"/>
        <w:rPr>
          <w:highlight w:val="yellow"/>
          <w:rPrChange w:id="641" w:author="V Tropepe" w:date="2018-11-15T16:34:00Z">
            <w:rPr/>
          </w:rPrChange>
        </w:rPr>
      </w:pPr>
      <w:r w:rsidRPr="00B23B98">
        <w:rPr>
          <w:highlight w:val="yellow"/>
          <w:rPrChange w:id="642" w:author="V Tropepe" w:date="2018-11-15T16:34:00Z">
            <w:rPr/>
          </w:rPrChange>
        </w:rPr>
        <w:t>\</w:t>
      </w:r>
      <w:proofErr w:type="gramStart"/>
      <w:r w:rsidRPr="00B23B98">
        <w:rPr>
          <w:highlight w:val="yellow"/>
          <w:rPrChange w:id="643" w:author="V Tropepe" w:date="2018-11-15T16:34:00Z">
            <w:rPr/>
          </w:rPrChange>
        </w:rPr>
        <w:t>end</w:t>
      </w:r>
      <w:proofErr w:type="gramEnd"/>
      <w:r w:rsidRPr="00B23B98">
        <w:rPr>
          <w:highlight w:val="yellow"/>
          <w:rPrChange w:id="644" w:author="V Tropepe" w:date="2018-11-15T16:34:00Z">
            <w:rPr/>
          </w:rPrChange>
        </w:rPr>
        <w:t>{tabular}</w:t>
      </w:r>
    </w:p>
    <w:p w14:paraId="58E1AC74" w14:textId="77777777" w:rsidR="00486D80" w:rsidRPr="00B23B98" w:rsidRDefault="00486D80" w:rsidP="00CD78CA">
      <w:pPr>
        <w:pStyle w:val="PlainText"/>
        <w:rPr>
          <w:highlight w:val="yellow"/>
          <w:rPrChange w:id="645" w:author="V Tropepe" w:date="2018-11-15T16:34:00Z">
            <w:rPr/>
          </w:rPrChange>
        </w:rPr>
      </w:pPr>
      <w:r w:rsidRPr="00B23B98">
        <w:rPr>
          <w:highlight w:val="yellow"/>
          <w:rPrChange w:id="646" w:author="V Tropepe" w:date="2018-11-15T16:34:00Z">
            <w:rPr/>
          </w:rPrChange>
        </w:rPr>
        <w:t>\</w:t>
      </w:r>
      <w:proofErr w:type="gramStart"/>
      <w:r w:rsidRPr="00B23B98">
        <w:rPr>
          <w:highlight w:val="yellow"/>
          <w:rPrChange w:id="647" w:author="V Tropepe" w:date="2018-11-15T16:34:00Z">
            <w:rPr/>
          </w:rPrChange>
        </w:rPr>
        <w:t>begin</w:t>
      </w:r>
      <w:proofErr w:type="gramEnd"/>
      <w:r w:rsidRPr="00B23B98">
        <w:rPr>
          <w:highlight w:val="yellow"/>
          <w:rPrChange w:id="648" w:author="V Tropepe" w:date="2018-11-15T16:34:00Z">
            <w:rPr/>
          </w:rPrChange>
        </w:rPr>
        <w:t>{</w:t>
      </w:r>
      <w:proofErr w:type="spellStart"/>
      <w:r w:rsidRPr="00B23B98">
        <w:rPr>
          <w:highlight w:val="yellow"/>
          <w:rPrChange w:id="649" w:author="V Tropepe" w:date="2018-11-15T16:34:00Z">
            <w:rPr/>
          </w:rPrChange>
        </w:rPr>
        <w:t>flushleft</w:t>
      </w:r>
      <w:proofErr w:type="spellEnd"/>
      <w:r w:rsidRPr="00B23B98">
        <w:rPr>
          <w:highlight w:val="yellow"/>
          <w:rPrChange w:id="650" w:author="V Tropepe" w:date="2018-11-15T16:34:00Z">
            <w:rPr/>
          </w:rPrChange>
        </w:rPr>
        <w:t xml:space="preserve">} AIC: </w:t>
      </w:r>
      <w:proofErr w:type="spellStart"/>
      <w:r w:rsidRPr="00B23B98">
        <w:rPr>
          <w:highlight w:val="yellow"/>
          <w:rPrChange w:id="651" w:author="V Tropepe" w:date="2018-11-15T16:34:00Z">
            <w:rPr/>
          </w:rPrChange>
        </w:rPr>
        <w:t>Akiake's</w:t>
      </w:r>
      <w:proofErr w:type="spellEnd"/>
      <w:r w:rsidRPr="00B23B98">
        <w:rPr>
          <w:highlight w:val="yellow"/>
          <w:rPrChange w:id="652" w:author="V Tropepe" w:date="2018-11-15T16:34:00Z">
            <w:rPr/>
          </w:rPrChange>
        </w:rPr>
        <w:t xml:space="preserve"> information criterion. Lower values reflect better model explanations of the noted dataset. Lowest values are noted in bold.</w:t>
      </w:r>
    </w:p>
    <w:p w14:paraId="64A1C949" w14:textId="77777777" w:rsidR="00486D80" w:rsidRPr="00B23B98" w:rsidRDefault="00486D80" w:rsidP="00CD78CA">
      <w:pPr>
        <w:pStyle w:val="PlainText"/>
        <w:rPr>
          <w:highlight w:val="yellow"/>
          <w:rPrChange w:id="653" w:author="V Tropepe" w:date="2018-11-15T16:34:00Z">
            <w:rPr/>
          </w:rPrChange>
        </w:rPr>
      </w:pPr>
      <w:r w:rsidRPr="00B23B98">
        <w:rPr>
          <w:highlight w:val="yellow"/>
          <w:rPrChange w:id="654" w:author="V Tropepe" w:date="2018-11-15T16:34:00Z">
            <w:rPr/>
          </w:rPrChange>
        </w:rPr>
        <w:t>\</w:t>
      </w:r>
      <w:proofErr w:type="gramStart"/>
      <w:r w:rsidRPr="00B23B98">
        <w:rPr>
          <w:highlight w:val="yellow"/>
          <w:rPrChange w:id="655" w:author="V Tropepe" w:date="2018-11-15T16:34:00Z">
            <w:rPr/>
          </w:rPrChange>
        </w:rPr>
        <w:t>end</w:t>
      </w:r>
      <w:proofErr w:type="gramEnd"/>
      <w:r w:rsidRPr="00B23B98">
        <w:rPr>
          <w:highlight w:val="yellow"/>
          <w:rPrChange w:id="656" w:author="V Tropepe" w:date="2018-11-15T16:34:00Z">
            <w:rPr/>
          </w:rPrChange>
        </w:rPr>
        <w:t>{</w:t>
      </w:r>
      <w:proofErr w:type="spellStart"/>
      <w:r w:rsidRPr="00B23B98">
        <w:rPr>
          <w:highlight w:val="yellow"/>
          <w:rPrChange w:id="657" w:author="V Tropepe" w:date="2018-11-15T16:34:00Z">
            <w:rPr/>
          </w:rPrChange>
        </w:rPr>
        <w:t>flushleft</w:t>
      </w:r>
      <w:proofErr w:type="spellEnd"/>
      <w:r w:rsidRPr="00B23B98">
        <w:t>}</w:t>
      </w:r>
    </w:p>
    <w:p w14:paraId="2DB3EBFC" w14:textId="77777777" w:rsidR="00486D80" w:rsidRPr="00B23B98" w:rsidRDefault="00486D80" w:rsidP="00CD78CA">
      <w:pPr>
        <w:pStyle w:val="PlainText"/>
        <w:rPr>
          <w:highlight w:val="yellow"/>
          <w:rPrChange w:id="658" w:author="V Tropepe" w:date="2018-11-15T16:34:00Z">
            <w:rPr/>
          </w:rPrChange>
        </w:rPr>
      </w:pPr>
      <w:r w:rsidRPr="00B23B98">
        <w:rPr>
          <w:highlight w:val="yellow"/>
          <w:rPrChange w:id="659" w:author="V Tropepe" w:date="2018-11-15T16:34:00Z">
            <w:rPr/>
          </w:rPrChange>
        </w:rPr>
        <w:t>\</w:t>
      </w:r>
      <w:proofErr w:type="gramStart"/>
      <w:r w:rsidRPr="00B23B98">
        <w:rPr>
          <w:highlight w:val="yellow"/>
          <w:rPrChange w:id="660" w:author="V Tropepe" w:date="2018-11-15T16:34:00Z">
            <w:rPr/>
          </w:rPrChange>
        </w:rPr>
        <w:t>label</w:t>
      </w:r>
      <w:proofErr w:type="gramEnd"/>
      <w:r w:rsidRPr="00B23B98">
        <w:rPr>
          <w:highlight w:val="yellow"/>
          <w:rPrChange w:id="661" w:author="V Tropepe" w:date="2018-11-15T16:34:00Z">
            <w:rPr/>
          </w:rPrChange>
        </w:rPr>
        <w:t>{</w:t>
      </w:r>
      <w:proofErr w:type="spellStart"/>
      <w:r w:rsidRPr="00B23B98">
        <w:rPr>
          <w:highlight w:val="yellow"/>
          <w:rPrChange w:id="662" w:author="V Tropepe" w:date="2018-11-15T16:34:00Z">
            <w:rPr/>
          </w:rPrChange>
        </w:rPr>
        <w:t>AICtable</w:t>
      </w:r>
      <w:proofErr w:type="spellEnd"/>
      <w:r w:rsidRPr="00B23B98">
        <w:t>}</w:t>
      </w:r>
    </w:p>
    <w:p w14:paraId="6A70DCB0" w14:textId="77777777" w:rsidR="00486D80" w:rsidRPr="00B23B98" w:rsidRDefault="00486D80" w:rsidP="00CD78CA">
      <w:pPr>
        <w:pStyle w:val="PlainText"/>
        <w:rPr>
          <w:highlight w:val="yellow"/>
          <w:rPrChange w:id="663" w:author="V Tropepe" w:date="2018-11-15T16:34:00Z">
            <w:rPr/>
          </w:rPrChange>
        </w:rPr>
      </w:pPr>
      <w:r w:rsidRPr="00B23B98">
        <w:rPr>
          <w:highlight w:val="yellow"/>
          <w:rPrChange w:id="664" w:author="V Tropepe" w:date="2018-11-15T16:34:00Z">
            <w:rPr/>
          </w:rPrChange>
        </w:rPr>
        <w:t>\</w:t>
      </w:r>
      <w:proofErr w:type="gramStart"/>
      <w:r w:rsidRPr="00B23B98">
        <w:rPr>
          <w:highlight w:val="yellow"/>
          <w:rPrChange w:id="665" w:author="V Tropepe" w:date="2018-11-15T16:34:00Z">
            <w:rPr/>
          </w:rPrChange>
        </w:rPr>
        <w:t>end</w:t>
      </w:r>
      <w:proofErr w:type="gramEnd"/>
      <w:r w:rsidRPr="00B23B98">
        <w:rPr>
          <w:highlight w:val="yellow"/>
          <w:rPrChange w:id="666" w:author="V Tropepe" w:date="2018-11-15T16:34:00Z">
            <w:rPr/>
          </w:rPrChange>
        </w:rPr>
        <w:t>{</w:t>
      </w:r>
      <w:proofErr w:type="spellStart"/>
      <w:r w:rsidRPr="00B23B98">
        <w:rPr>
          <w:highlight w:val="yellow"/>
          <w:rPrChange w:id="667" w:author="V Tropepe" w:date="2018-11-15T16:34:00Z">
            <w:rPr/>
          </w:rPrChange>
        </w:rPr>
        <w:t>adjustwidth</w:t>
      </w:r>
      <w:proofErr w:type="spellEnd"/>
      <w:r w:rsidRPr="00B23B98">
        <w:t>}</w:t>
      </w:r>
    </w:p>
    <w:p w14:paraId="06CF4A58" w14:textId="77777777" w:rsidR="00486D80" w:rsidRPr="00CD78CA" w:rsidRDefault="00486D80" w:rsidP="00CD78CA">
      <w:pPr>
        <w:pStyle w:val="PlainText"/>
      </w:pPr>
      <w:r w:rsidRPr="00B23B98">
        <w:rPr>
          <w:highlight w:val="yellow"/>
          <w:rPrChange w:id="668" w:author="V Tropepe" w:date="2018-11-15T16:34:00Z">
            <w:rPr/>
          </w:rPrChange>
        </w:rPr>
        <w:t>\</w:t>
      </w:r>
      <w:proofErr w:type="gramStart"/>
      <w:r w:rsidRPr="00B23B98">
        <w:rPr>
          <w:highlight w:val="yellow"/>
          <w:rPrChange w:id="669" w:author="V Tropepe" w:date="2018-11-15T16:34:00Z">
            <w:rPr/>
          </w:rPrChange>
        </w:rPr>
        <w:t>end</w:t>
      </w:r>
      <w:proofErr w:type="gramEnd"/>
      <w:r w:rsidRPr="00B23B98">
        <w:rPr>
          <w:highlight w:val="yellow"/>
          <w:rPrChange w:id="670" w:author="V Tropepe" w:date="2018-11-15T16:34:00Z">
            <w:rPr/>
          </w:rPrChange>
        </w:rPr>
        <w:t>{table}</w:t>
      </w:r>
    </w:p>
    <w:p w14:paraId="5963D5DA" w14:textId="77777777" w:rsidR="00486D80" w:rsidRPr="00CD78CA" w:rsidRDefault="00486D80" w:rsidP="00CD78CA">
      <w:pPr>
        <w:pStyle w:val="PlainText"/>
      </w:pPr>
    </w:p>
    <w:p w14:paraId="660FFBC3" w14:textId="310700E0" w:rsidR="00486D80" w:rsidRPr="00CD78CA" w:rsidRDefault="00486D80" w:rsidP="00CD78CA">
      <w:pPr>
        <w:pStyle w:val="PlainText"/>
      </w:pPr>
      <w:del w:id="671" w:author="V Tropepe" w:date="2018-11-15T16:37:00Z">
        <w:r w:rsidRPr="00CD78CA" w:rsidDel="00C729D1">
          <w:delText xml:space="preserve">We therefore conclude that, had the Harris group employed standard model selection procedures, comparing plausible alternatives to their favoured explanation, they would have been forced to conclude that the SPMME is not the best available explanation for variability in zebrafish RPC lineage outcomes. </w:delText>
        </w:r>
      </w:del>
      <w:r w:rsidRPr="00CD78CA">
        <w:t xml:space="preserve">It is clear from this analysis that the assumed, but unexplained, linear succession of mitotic mode phases is what provides the overall structure of the model output. </w:t>
      </w:r>
      <w:proofErr w:type="gramStart"/>
      <w:r w:rsidRPr="00CD78CA">
        <w:t>Variability in lineage outcomes may be supplied by entirely different model ingredients without any loss of explanatory power</w:t>
      </w:r>
      <w:proofErr w:type="gramEnd"/>
      <w:r w:rsidRPr="00CD78CA">
        <w:t xml:space="preserve"> (indeed, with some improvement, in our case). The </w:t>
      </w:r>
      <w:del w:id="672" w:author="V Tropepe" w:date="2018-11-15T16:37:00Z">
        <w:r w:rsidRPr="00CD78CA" w:rsidDel="00C729D1">
          <w:delText xml:space="preserve">rhetorical </w:delText>
        </w:r>
      </w:del>
      <w:r w:rsidRPr="00CD78CA">
        <w:t>emphasis on a stochastic process governing mitotic mode, ostensibly ruling out other types of explanation, is unjustified. It is likely that any number of different types of SSMs, representing other sorts of processes (such as asymmetric segregation of fate determinants, or differential spatial exposure to extracellular signals), can produce identical model output. Given this, we conclude that the SSM model type is simply inadequate for the task of locating the source of variability in RPC lineage outcomes.</w:t>
      </w:r>
    </w:p>
    <w:p w14:paraId="0E3A5371" w14:textId="77777777" w:rsidR="00486D80" w:rsidRPr="00CD78CA" w:rsidRDefault="00486D80" w:rsidP="00CD78CA">
      <w:pPr>
        <w:pStyle w:val="PlainText"/>
      </w:pPr>
    </w:p>
    <w:p w14:paraId="6E9FC33B" w14:textId="536FA7A2" w:rsidR="00486D80" w:rsidRPr="009F035A" w:rsidRDefault="00486D80" w:rsidP="00CD78CA">
      <w:pPr>
        <w:pStyle w:val="PlainText"/>
        <w:rPr>
          <w:b/>
          <w:rPrChange w:id="673" w:author="V Tropepe" w:date="2018-11-15T16:38:00Z">
            <w:rPr/>
          </w:rPrChange>
        </w:rPr>
      </w:pPr>
      <w:del w:id="674" w:author="V Tropepe" w:date="2018-11-15T16:37:00Z">
        <w:r w:rsidRPr="009F035A" w:rsidDel="009F035A">
          <w:rPr>
            <w:b/>
            <w:rPrChange w:id="675" w:author="V Tropepe" w:date="2018-11-15T16:38:00Z">
              <w:rPr/>
            </w:rPrChange>
          </w:rPr>
          <w:delText>\subsection*{</w:delText>
        </w:r>
      </w:del>
      <w:r w:rsidRPr="009F035A">
        <w:rPr>
          <w:b/>
          <w:rPrChange w:id="676" w:author="V Tropepe" w:date="2018-11-15T16:38:00Z">
            <w:rPr/>
          </w:rPrChange>
        </w:rPr>
        <w:t>SPMME SSMs cannot explain the post-embryonic phase of CMZ-driven zebrafish retinal formation</w:t>
      </w:r>
      <w:del w:id="677" w:author="V Tropepe" w:date="2018-11-15T16:37:00Z">
        <w:r w:rsidRPr="009F035A" w:rsidDel="009F035A">
          <w:rPr>
            <w:b/>
            <w:rPrChange w:id="678" w:author="V Tropepe" w:date="2018-11-15T16:38:00Z">
              <w:rPr/>
            </w:rPrChange>
          </w:rPr>
          <w:delText>}</w:delText>
        </w:r>
      </w:del>
    </w:p>
    <w:p w14:paraId="02119C95" w14:textId="77777777" w:rsidR="00486D80" w:rsidRPr="00CD78CA" w:rsidRDefault="00486D80" w:rsidP="00CD78CA">
      <w:pPr>
        <w:pStyle w:val="PlainText"/>
      </w:pPr>
    </w:p>
    <w:p w14:paraId="78B0B433" w14:textId="459B7EFD" w:rsidR="00486D80" w:rsidRPr="00CD78CA" w:rsidRDefault="00486D80" w:rsidP="00CD78CA">
      <w:pPr>
        <w:pStyle w:val="PlainText"/>
      </w:pPr>
      <w:r w:rsidRPr="00CD78CA">
        <w:t>The zebrafish retina, like other fish retinas, and unlike the mammalian retina, continues to grow long after the early developmental period, indeed, well past the organism's sexual maturity. This may be unsurprising, given that zebrafish increase in length almost ten-fold over the first year of life</w:t>
      </w:r>
      <w:r w:rsidRPr="009F035A">
        <w:rPr>
          <w:highlight w:val="yellow"/>
          <w:rPrChange w:id="679" w:author="V Tropepe" w:date="2018-11-15T16:38:00Z">
            <w:rPr/>
          </w:rPrChange>
        </w:rPr>
        <w:t>\</w:t>
      </w:r>
      <w:proofErr w:type="gramStart"/>
      <w:r w:rsidRPr="009F035A">
        <w:rPr>
          <w:highlight w:val="yellow"/>
          <w:rPrChange w:id="680" w:author="V Tropepe" w:date="2018-11-15T16:38:00Z">
            <w:rPr/>
          </w:rPrChange>
        </w:rPr>
        <w:t>cite{</w:t>
      </w:r>
      <w:proofErr w:type="gramEnd"/>
      <w:r w:rsidRPr="009F035A">
        <w:rPr>
          <w:highlight w:val="yellow"/>
          <w:rPrChange w:id="681" w:author="V Tropepe" w:date="2018-11-15T16:38:00Z">
            <w:rPr/>
          </w:rPrChange>
        </w:rPr>
        <w:t>Parichy2009}</w:t>
      </w:r>
      <w:r w:rsidRPr="00CD78CA">
        <w:t xml:space="preserve">, necessitating a continuously growing retina during this period. In fact, the quantitative majority of zebrafish retinal growth occurs post-metamorphosis, outside of the early developmental period. This growth occurs due to the persistence of a population of proliferative RPCs present in an annulus at the periphery of the retina, called the </w:t>
      </w:r>
      <w:proofErr w:type="spellStart"/>
      <w:r w:rsidRPr="00CD78CA">
        <w:t>ciliary</w:t>
      </w:r>
      <w:proofErr w:type="spellEnd"/>
      <w:r w:rsidRPr="00CD78CA">
        <w:t xml:space="preserve"> or circumferential marginal zone (CMZ), which plate out the retina in annular cohorts. A typical "tree-ring" analysis from our studies, marking the DNA of cohorts of cells contributed to the retina at particular times with </w:t>
      </w:r>
      <w:proofErr w:type="spellStart"/>
      <w:ins w:id="682" w:author="V Tropepe" w:date="2018-11-15T16:45:00Z">
        <w:r w:rsidR="00301496">
          <w:t>BrdU</w:t>
        </w:r>
        <w:proofErr w:type="spellEnd"/>
        <w:r w:rsidR="00301496">
          <w:t xml:space="preserve">, </w:t>
        </w:r>
      </w:ins>
      <w:del w:id="683" w:author="V Tropepe" w:date="2018-11-15T16:39:00Z">
        <w:r w:rsidRPr="00CD78CA" w:rsidDel="009F035A">
          <w:delText xml:space="preserve">indelible </w:delText>
        </w:r>
      </w:del>
      <w:ins w:id="684" w:author="V Tropepe" w:date="2018-11-15T16:39:00Z">
        <w:r w:rsidR="009F035A">
          <w:t>a</w:t>
        </w:r>
        <w:r w:rsidR="009F035A" w:rsidRPr="00CD78CA">
          <w:t xml:space="preserve"> </w:t>
        </w:r>
      </w:ins>
      <w:r w:rsidRPr="00CD78CA">
        <w:t>thymidine analogue</w:t>
      </w:r>
      <w:del w:id="685" w:author="V Tropepe" w:date="2018-11-15T16:39:00Z">
        <w:r w:rsidRPr="00CD78CA" w:rsidDel="009F035A">
          <w:delText>s</w:delText>
        </w:r>
      </w:del>
      <w:r w:rsidRPr="00CD78CA">
        <w:t xml:space="preserve">, is shown in Fig </w:t>
      </w:r>
      <w:r w:rsidRPr="009F035A">
        <w:rPr>
          <w:highlight w:val="yellow"/>
          <w:rPrChange w:id="686" w:author="V Tropepe" w:date="2018-11-15T16:39:00Z">
            <w:rPr/>
          </w:rPrChange>
        </w:rPr>
        <w:t>\</w:t>
      </w:r>
      <w:proofErr w:type="gramStart"/>
      <w:r w:rsidRPr="009F035A">
        <w:rPr>
          <w:highlight w:val="yellow"/>
          <w:rPrChange w:id="687" w:author="V Tropepe" w:date="2018-11-15T16:39:00Z">
            <w:rPr/>
          </w:rPrChange>
        </w:rPr>
        <w:t>ref{</w:t>
      </w:r>
      <w:proofErr w:type="spellStart"/>
      <w:proofErr w:type="gramEnd"/>
      <w:r w:rsidRPr="009F035A">
        <w:rPr>
          <w:highlight w:val="yellow"/>
          <w:rPrChange w:id="688" w:author="V Tropepe" w:date="2018-11-15T16:39:00Z">
            <w:rPr/>
          </w:rPrChange>
        </w:rPr>
        <w:t>RingFig</w:t>
      </w:r>
      <w:proofErr w:type="spellEnd"/>
      <w:r w:rsidRPr="009F035A">
        <w:rPr>
          <w:highlight w:val="yellow"/>
          <w:rPrChange w:id="689" w:author="V Tropepe" w:date="2018-11-15T16:39:00Z">
            <w:rPr/>
          </w:rPrChange>
        </w:rPr>
        <w:t>}</w:t>
      </w:r>
      <w:r w:rsidRPr="00CD78CA">
        <w:t xml:space="preserve">. It is </w:t>
      </w:r>
      <w:del w:id="690" w:author="V Tropepe" w:date="2018-11-15T16:39:00Z">
        <w:r w:rsidRPr="00CD78CA" w:rsidDel="009F035A">
          <w:delText xml:space="preserve">immediately </w:delText>
        </w:r>
      </w:del>
      <w:r w:rsidRPr="00CD78CA">
        <w:t>obvious from such experiments that the structure of the zebrafish retina is quantitatively dominated by contributions from the CMZ in the period between one and three months of age. Why peripheral RPCs in zebrafish remain proliferative, while those in mammals are quiescent</w:t>
      </w:r>
      <w:r w:rsidRPr="009F035A">
        <w:rPr>
          <w:highlight w:val="yellow"/>
          <w:rPrChange w:id="691" w:author="V Tropepe" w:date="2018-11-15T16:40:00Z">
            <w:rPr/>
          </w:rPrChange>
        </w:rPr>
        <w:t>\</w:t>
      </w:r>
      <w:proofErr w:type="gramStart"/>
      <w:r w:rsidRPr="009F035A">
        <w:rPr>
          <w:highlight w:val="yellow"/>
          <w:rPrChange w:id="692" w:author="V Tropepe" w:date="2018-11-15T16:40:00Z">
            <w:rPr/>
          </w:rPrChange>
        </w:rPr>
        <w:t>cite{</w:t>
      </w:r>
      <w:proofErr w:type="gramEnd"/>
      <w:r w:rsidRPr="009F035A">
        <w:rPr>
          <w:highlight w:val="yellow"/>
          <w:rPrChange w:id="693" w:author="V Tropepe" w:date="2018-11-15T16:40:00Z">
            <w:rPr/>
          </w:rPrChange>
        </w:rPr>
        <w:t>Tropepe2000}</w:t>
      </w:r>
      <w:r w:rsidRPr="00CD78CA">
        <w:t xml:space="preserve">, and whether and how their behaviour might differ from embryonic RPCs, remain unresolved. </w:t>
      </w:r>
      <w:del w:id="694" w:author="V Tropepe" w:date="2018-11-15T16:40:00Z">
        <w:r w:rsidRPr="00CD78CA" w:rsidDel="009F035A">
          <w:delText>Answers to these questions may have significant fundamental and therapeutic implications, especially given e.g. the possibility of harnessing endogenous, quiescent, peripheral RPCs in humans for regenerative retinal medicine.</w:delText>
        </w:r>
      </w:del>
    </w:p>
    <w:p w14:paraId="2DFE11F3" w14:textId="77777777" w:rsidR="00486D80" w:rsidRPr="00CD78CA" w:rsidRDefault="00486D80" w:rsidP="00CD78CA">
      <w:pPr>
        <w:pStyle w:val="PlainText"/>
      </w:pPr>
    </w:p>
    <w:p w14:paraId="070366C8" w14:textId="77777777" w:rsidR="00486D80" w:rsidRPr="009F035A" w:rsidRDefault="00486D80" w:rsidP="00CD78CA">
      <w:pPr>
        <w:pStyle w:val="PlainText"/>
        <w:rPr>
          <w:highlight w:val="yellow"/>
          <w:rPrChange w:id="695" w:author="V Tropepe" w:date="2018-11-15T16:40:00Z">
            <w:rPr/>
          </w:rPrChange>
        </w:rPr>
      </w:pPr>
      <w:r w:rsidRPr="009F035A">
        <w:rPr>
          <w:highlight w:val="yellow"/>
          <w:rPrChange w:id="696" w:author="V Tropepe" w:date="2018-11-15T16:40:00Z">
            <w:rPr/>
          </w:rPrChange>
        </w:rPr>
        <w:t>\</w:t>
      </w:r>
      <w:proofErr w:type="gramStart"/>
      <w:r w:rsidRPr="009F035A">
        <w:rPr>
          <w:highlight w:val="yellow"/>
          <w:rPrChange w:id="697" w:author="V Tropepe" w:date="2018-11-15T16:40:00Z">
            <w:rPr/>
          </w:rPrChange>
        </w:rPr>
        <w:t>begin</w:t>
      </w:r>
      <w:proofErr w:type="gramEnd"/>
      <w:r w:rsidRPr="009F035A">
        <w:rPr>
          <w:highlight w:val="yellow"/>
          <w:rPrChange w:id="698" w:author="V Tropepe" w:date="2018-11-15T16:40:00Z">
            <w:rPr/>
          </w:rPrChange>
        </w:rPr>
        <w:t>{figure}[!h]</w:t>
      </w:r>
    </w:p>
    <w:p w14:paraId="288AAF6B" w14:textId="77777777" w:rsidR="00486D80" w:rsidRPr="009F035A" w:rsidRDefault="00486D80" w:rsidP="00CD78CA">
      <w:pPr>
        <w:pStyle w:val="PlainText"/>
        <w:rPr>
          <w:highlight w:val="yellow"/>
          <w:rPrChange w:id="699" w:author="V Tropepe" w:date="2018-11-15T16:40:00Z">
            <w:rPr/>
          </w:rPrChange>
        </w:rPr>
      </w:pPr>
      <w:r w:rsidRPr="009F035A">
        <w:rPr>
          <w:highlight w:val="yellow"/>
          <w:rPrChange w:id="700" w:author="V Tropepe" w:date="2018-11-15T16:40:00Z">
            <w:rPr/>
          </w:rPrChange>
        </w:rPr>
        <w:t>\</w:t>
      </w:r>
      <w:proofErr w:type="gramStart"/>
      <w:r w:rsidRPr="009F035A">
        <w:rPr>
          <w:highlight w:val="yellow"/>
          <w:rPrChange w:id="701" w:author="V Tropepe" w:date="2018-11-15T16:40:00Z">
            <w:rPr/>
          </w:rPrChange>
        </w:rPr>
        <w:t>caption</w:t>
      </w:r>
      <w:proofErr w:type="gramEnd"/>
      <w:r w:rsidRPr="009F035A">
        <w:rPr>
          <w:highlight w:val="yellow"/>
          <w:rPrChange w:id="702" w:author="V Tropepe" w:date="2018-11-15T16:40:00Z">
            <w:rPr/>
          </w:rPrChange>
        </w:rPr>
        <w:t>{{\bf Most zebrafish retinal neurons are contributed by the CMZ between one and three months of age}}</w:t>
      </w:r>
    </w:p>
    <w:p w14:paraId="6B786E84" w14:textId="77777777" w:rsidR="00486D80" w:rsidRPr="009F035A" w:rsidRDefault="00486D80" w:rsidP="00CD78CA">
      <w:pPr>
        <w:pStyle w:val="PlainText"/>
        <w:rPr>
          <w:highlight w:val="yellow"/>
          <w:rPrChange w:id="703" w:author="V Tropepe" w:date="2018-11-15T16:40:00Z">
            <w:rPr/>
          </w:rPrChange>
        </w:rPr>
      </w:pPr>
      <w:r w:rsidRPr="009F035A">
        <w:rPr>
          <w:highlight w:val="yellow"/>
          <w:rPrChange w:id="704" w:author="V Tropepe" w:date="2018-11-15T16:40:00Z">
            <w:rPr/>
          </w:rPrChange>
        </w:rPr>
        <w:t xml:space="preserve">Maximum intensity projection derived from confocal micrographs of a zebrafish whole retina dissected at 5 months post </w:t>
      </w:r>
      <w:proofErr w:type="spellStart"/>
      <w:r w:rsidRPr="009F035A">
        <w:rPr>
          <w:highlight w:val="yellow"/>
          <w:rPrChange w:id="705" w:author="V Tropepe" w:date="2018-11-15T16:40:00Z">
            <w:rPr/>
          </w:rPrChange>
        </w:rPr>
        <w:t>fertilisation</w:t>
      </w:r>
      <w:proofErr w:type="spellEnd"/>
      <w:r w:rsidRPr="009F035A">
        <w:rPr>
          <w:highlight w:val="yellow"/>
          <w:rPrChange w:id="706" w:author="V Tropepe" w:date="2018-11-15T16:40:00Z">
            <w:rPr/>
          </w:rPrChange>
        </w:rPr>
        <w:t xml:space="preserve"> (</w:t>
      </w:r>
      <w:proofErr w:type="spellStart"/>
      <w:r w:rsidRPr="009F035A">
        <w:rPr>
          <w:highlight w:val="yellow"/>
          <w:rPrChange w:id="707" w:author="V Tropepe" w:date="2018-11-15T16:40:00Z">
            <w:rPr/>
          </w:rPrChange>
        </w:rPr>
        <w:t>mpf</w:t>
      </w:r>
      <w:proofErr w:type="spellEnd"/>
      <w:r w:rsidRPr="009F035A">
        <w:rPr>
          <w:highlight w:val="yellow"/>
          <w:rPrChange w:id="708" w:author="V Tropepe" w:date="2018-11-15T16:40:00Z">
            <w:rPr/>
          </w:rPrChange>
        </w:rPr>
        <w:t xml:space="preserve">). The animal was treated with </w:t>
      </w:r>
      <w:proofErr w:type="spellStart"/>
      <w:r w:rsidRPr="009F035A">
        <w:rPr>
          <w:highlight w:val="yellow"/>
          <w:rPrChange w:id="709" w:author="V Tropepe" w:date="2018-11-15T16:40:00Z">
            <w:rPr/>
          </w:rPrChange>
        </w:rPr>
        <w:t>BrdU</w:t>
      </w:r>
      <w:proofErr w:type="spellEnd"/>
      <w:r w:rsidRPr="009F035A">
        <w:rPr>
          <w:highlight w:val="yellow"/>
          <w:rPrChange w:id="710" w:author="V Tropepe" w:date="2018-11-15T16:40:00Z">
            <w:rPr/>
          </w:rPrChange>
        </w:rPr>
        <w:t xml:space="preserve"> at 1, 2, 3, 4, and 5 </w:t>
      </w:r>
      <w:proofErr w:type="spellStart"/>
      <w:r w:rsidRPr="009F035A">
        <w:rPr>
          <w:highlight w:val="yellow"/>
          <w:rPrChange w:id="711" w:author="V Tropepe" w:date="2018-11-15T16:40:00Z">
            <w:rPr/>
          </w:rPrChange>
        </w:rPr>
        <w:t>mpf</w:t>
      </w:r>
      <w:proofErr w:type="spellEnd"/>
      <w:r w:rsidRPr="009F035A">
        <w:rPr>
          <w:highlight w:val="yellow"/>
          <w:rPrChange w:id="712" w:author="V Tropepe" w:date="2018-11-15T16:40:00Z">
            <w:rPr/>
          </w:rPrChange>
        </w:rPr>
        <w:t xml:space="preserve"> for 24hr. Anti-</w:t>
      </w:r>
      <w:proofErr w:type="spellStart"/>
      <w:r w:rsidRPr="009F035A">
        <w:rPr>
          <w:highlight w:val="yellow"/>
          <w:rPrChange w:id="713" w:author="V Tropepe" w:date="2018-11-15T16:40:00Z">
            <w:rPr/>
          </w:rPrChange>
        </w:rPr>
        <w:t>BrdU</w:t>
      </w:r>
      <w:proofErr w:type="spellEnd"/>
      <w:r w:rsidRPr="009F035A">
        <w:rPr>
          <w:highlight w:val="yellow"/>
          <w:rPrChange w:id="714" w:author="V Tropepe" w:date="2018-11-15T16:40:00Z">
            <w:rPr/>
          </w:rPrChange>
        </w:rPr>
        <w:t xml:space="preserve"> staining of the whole retina reveals the extent to which the CMZ (which is responsible for retinal growth after approximately 72hpf) contributes new neurons in tree-ring fashion, extending out from the center of the retina (CR), which is formed before 72hpf. Monthly cohorts are </w:t>
      </w:r>
      <w:proofErr w:type="spellStart"/>
      <w:r w:rsidRPr="009F035A">
        <w:rPr>
          <w:highlight w:val="yellow"/>
          <w:rPrChange w:id="715" w:author="V Tropepe" w:date="2018-11-15T16:40:00Z">
            <w:rPr/>
          </w:rPrChange>
        </w:rPr>
        <w:t>labelled</w:t>
      </w:r>
      <w:proofErr w:type="spellEnd"/>
      <w:r w:rsidRPr="009F035A">
        <w:rPr>
          <w:highlight w:val="yellow"/>
          <w:rPrChange w:id="716" w:author="V Tropepe" w:date="2018-11-15T16:40:00Z">
            <w:rPr/>
          </w:rPrChange>
        </w:rPr>
        <w:t xml:space="preserve"> appropriately. Scale bar, 100 $\</w:t>
      </w:r>
      <w:proofErr w:type="spellStart"/>
      <w:r w:rsidRPr="009F035A">
        <w:rPr>
          <w:highlight w:val="yellow"/>
          <w:rPrChange w:id="717" w:author="V Tropepe" w:date="2018-11-15T16:40:00Z">
            <w:rPr/>
          </w:rPrChange>
        </w:rPr>
        <w:t>mu$m</w:t>
      </w:r>
      <w:proofErr w:type="spellEnd"/>
      <w:r w:rsidRPr="009F035A">
        <w:t>.</w:t>
      </w:r>
    </w:p>
    <w:p w14:paraId="0634A535" w14:textId="77777777" w:rsidR="00486D80" w:rsidRPr="009F035A" w:rsidRDefault="00486D80" w:rsidP="00CD78CA">
      <w:pPr>
        <w:pStyle w:val="PlainText"/>
        <w:rPr>
          <w:highlight w:val="yellow"/>
          <w:rPrChange w:id="718" w:author="V Tropepe" w:date="2018-11-15T16:40:00Z">
            <w:rPr/>
          </w:rPrChange>
        </w:rPr>
      </w:pPr>
      <w:r w:rsidRPr="009F035A">
        <w:rPr>
          <w:highlight w:val="yellow"/>
          <w:rPrChange w:id="719" w:author="V Tropepe" w:date="2018-11-15T16:40:00Z">
            <w:rPr/>
          </w:rPrChange>
        </w:rPr>
        <w:t>\</w:t>
      </w:r>
      <w:proofErr w:type="gramStart"/>
      <w:r w:rsidRPr="009F035A">
        <w:rPr>
          <w:highlight w:val="yellow"/>
          <w:rPrChange w:id="720" w:author="V Tropepe" w:date="2018-11-15T16:40:00Z">
            <w:rPr/>
          </w:rPrChange>
        </w:rPr>
        <w:t>label</w:t>
      </w:r>
      <w:proofErr w:type="gramEnd"/>
      <w:r w:rsidRPr="009F035A">
        <w:rPr>
          <w:highlight w:val="yellow"/>
          <w:rPrChange w:id="721" w:author="V Tropepe" w:date="2018-11-15T16:40:00Z">
            <w:rPr/>
          </w:rPrChange>
        </w:rPr>
        <w:t>{</w:t>
      </w:r>
      <w:proofErr w:type="spellStart"/>
      <w:r w:rsidRPr="009F035A">
        <w:rPr>
          <w:highlight w:val="yellow"/>
          <w:rPrChange w:id="722" w:author="V Tropepe" w:date="2018-11-15T16:40:00Z">
            <w:rPr/>
          </w:rPrChange>
        </w:rPr>
        <w:t>RingFig</w:t>
      </w:r>
      <w:proofErr w:type="spellEnd"/>
      <w:r w:rsidRPr="009F035A">
        <w:t>}</w:t>
      </w:r>
    </w:p>
    <w:p w14:paraId="2CB2A16C" w14:textId="77777777" w:rsidR="00486D80" w:rsidRPr="00CD78CA" w:rsidRDefault="00486D80" w:rsidP="00CD78CA">
      <w:pPr>
        <w:pStyle w:val="PlainText"/>
      </w:pPr>
      <w:r w:rsidRPr="009F035A">
        <w:rPr>
          <w:highlight w:val="yellow"/>
          <w:rPrChange w:id="723" w:author="V Tropepe" w:date="2018-11-15T16:40:00Z">
            <w:rPr/>
          </w:rPrChange>
        </w:rPr>
        <w:t>\</w:t>
      </w:r>
      <w:proofErr w:type="gramStart"/>
      <w:r w:rsidRPr="009F035A">
        <w:rPr>
          <w:highlight w:val="yellow"/>
          <w:rPrChange w:id="724" w:author="V Tropepe" w:date="2018-11-15T16:40:00Z">
            <w:rPr/>
          </w:rPrChange>
        </w:rPr>
        <w:t>end</w:t>
      </w:r>
      <w:proofErr w:type="gramEnd"/>
      <w:r w:rsidRPr="009F035A">
        <w:rPr>
          <w:highlight w:val="yellow"/>
          <w:rPrChange w:id="725" w:author="V Tropepe" w:date="2018-11-15T16:40:00Z">
            <w:rPr/>
          </w:rPrChange>
        </w:rPr>
        <w:t>{figure}</w:t>
      </w:r>
    </w:p>
    <w:p w14:paraId="5BE7646E" w14:textId="77777777" w:rsidR="00486D80" w:rsidRPr="00CD78CA" w:rsidRDefault="00486D80" w:rsidP="00CD78CA">
      <w:pPr>
        <w:pStyle w:val="PlainText"/>
      </w:pPr>
    </w:p>
    <w:p w14:paraId="5704B2A4" w14:textId="596A7934" w:rsidR="00486D80" w:rsidRPr="00CD78CA" w:rsidRDefault="00486D80" w:rsidP="00CD78CA">
      <w:pPr>
        <w:pStyle w:val="PlainText"/>
      </w:pPr>
      <w:r w:rsidRPr="00CD78CA">
        <w:t>Indeed, the SPMME SSMs were originally brought to our attention when the He SSM was deployed in Wan et al</w:t>
      </w:r>
      <w:r w:rsidRPr="009F035A">
        <w:rPr>
          <w:highlight w:val="yellow"/>
          <w:rPrChange w:id="726" w:author="V Tropepe" w:date="2018-11-15T16:41:00Z">
            <w:rPr/>
          </w:rPrChange>
        </w:rPr>
        <w:t>.\</w:t>
      </w:r>
      <w:proofErr w:type="gramStart"/>
      <w:r w:rsidRPr="009F035A">
        <w:rPr>
          <w:highlight w:val="yellow"/>
          <w:rPrChange w:id="727" w:author="V Tropepe" w:date="2018-11-15T16:41:00Z">
            <w:rPr/>
          </w:rPrChange>
        </w:rPr>
        <w:t>cite{</w:t>
      </w:r>
      <w:proofErr w:type="gramEnd"/>
      <w:r w:rsidRPr="009F035A">
        <w:rPr>
          <w:highlight w:val="yellow"/>
          <w:rPrChange w:id="728" w:author="V Tropepe" w:date="2018-11-15T16:41:00Z">
            <w:rPr/>
          </w:rPrChange>
        </w:rPr>
        <w:t>Wan2016}</w:t>
      </w:r>
      <w:r w:rsidRPr="00CD78CA">
        <w:t xml:space="preserve">, with the claim that the He SSM explains the behaviour of CMZ RPCs. Wan et al. argue that a slowly </w:t>
      </w:r>
      <w:del w:id="729" w:author="V Tropepe" w:date="2018-11-15T16:41:00Z">
        <w:r w:rsidRPr="00CD78CA" w:rsidDel="009F035A">
          <w:delText xml:space="preserve">mitosing </w:delText>
        </w:r>
      </w:del>
      <w:ins w:id="730" w:author="V Tropepe" w:date="2018-11-15T16:41:00Z">
        <w:r w:rsidR="009F035A">
          <w:t>dividing</w:t>
        </w:r>
        <w:r w:rsidR="009F035A" w:rsidRPr="00CD78CA">
          <w:t xml:space="preserve"> </w:t>
        </w:r>
      </w:ins>
      <w:r w:rsidRPr="00CD78CA">
        <w:t>population of bona fide stem cells, at the utmost retinal periphery, divides asymmetrically to populate the CMZ with He-SSM-governed RPCs. In other words, the usual suggestion that CMZ RPCs undergo a somewhat different process than embryonic RPCs, perhaps recapitulating across the peripheral-central axis some progression of states or lineage phases that embryonic RPCs pass through in time</w:t>
      </w:r>
      <w:r w:rsidRPr="009F035A">
        <w:rPr>
          <w:highlight w:val="yellow"/>
          <w:rPrChange w:id="731" w:author="V Tropepe" w:date="2018-11-15T16:42:00Z">
            <w:rPr/>
          </w:rPrChange>
        </w:rPr>
        <w:t>\</w:t>
      </w:r>
      <w:proofErr w:type="gramStart"/>
      <w:r w:rsidRPr="009F035A">
        <w:rPr>
          <w:highlight w:val="yellow"/>
          <w:rPrChange w:id="732" w:author="V Tropepe" w:date="2018-11-15T16:42:00Z">
            <w:rPr/>
          </w:rPrChange>
        </w:rPr>
        <w:t>cite{</w:t>
      </w:r>
      <w:proofErr w:type="gramEnd"/>
      <w:r w:rsidRPr="009F035A">
        <w:rPr>
          <w:highlight w:val="yellow"/>
          <w:rPrChange w:id="733" w:author="V Tropepe" w:date="2018-11-15T16:42:00Z">
            <w:rPr/>
          </w:rPrChange>
        </w:rPr>
        <w:t>Harris1998}</w:t>
      </w:r>
      <w:r w:rsidRPr="00CD78CA">
        <w:t xml:space="preserve">, is repudiated in </w:t>
      </w:r>
      <w:proofErr w:type="spellStart"/>
      <w:r w:rsidRPr="00CD78CA">
        <w:t>favour</w:t>
      </w:r>
      <w:proofErr w:type="spellEnd"/>
      <w:r w:rsidRPr="00CD78CA">
        <w:t xml:space="preserve"> of one model which describes the behaviour of all RPCs throughout the life of the organism, with the addition of a small population of stem cells to keep the CMZ stocked with RPCs. If so, this might suggest that the problem of activating quiescent stem cells in the retina is simply that- one need only sort out how to throw the proliferative switch in these cells, since the proliferative and fate specification behaviours of the resultant RPCs will reliably be the same as those observed in development.</w:t>
      </w:r>
    </w:p>
    <w:p w14:paraId="6A461FE2" w14:textId="77777777" w:rsidR="00486D80" w:rsidRPr="00CD78CA" w:rsidRDefault="00486D80" w:rsidP="00CD78CA">
      <w:pPr>
        <w:pStyle w:val="PlainText"/>
      </w:pPr>
    </w:p>
    <w:p w14:paraId="1F4206EE" w14:textId="77777777" w:rsidR="00486D80" w:rsidRPr="00CD78CA" w:rsidRDefault="00486D80" w:rsidP="00CD78CA">
      <w:pPr>
        <w:pStyle w:val="PlainText"/>
      </w:pPr>
      <w:r w:rsidRPr="00CD78CA">
        <w:t>While we determined that the SPMME is not a particularly good explanation for RPC lineage outcomes, we still felt that the SSMs associated with this explanation might be used to elucidate this point. In particular, if it is the case that the He SSM provides good estimates of lineage size and proliferative dynamics in the early zebrafish retina, it should be possible, using this model, and the estimates of putative stem cell proliferative behaviour provided by Wan et al., to simulate the population dynamics of the CMZ, at least through the first few weeks of the organism's life.</w:t>
      </w:r>
    </w:p>
    <w:p w14:paraId="4310AC88" w14:textId="77777777" w:rsidR="00486D80" w:rsidRPr="00CD78CA" w:rsidRDefault="00486D80" w:rsidP="00CD78CA">
      <w:pPr>
        <w:pStyle w:val="PlainText"/>
      </w:pPr>
    </w:p>
    <w:p w14:paraId="71B7AF9A" w14:textId="77A15E55" w:rsidR="00486D80" w:rsidRPr="00CD78CA" w:rsidRDefault="00486D80" w:rsidP="00CD78CA">
      <w:pPr>
        <w:pStyle w:val="PlainText"/>
      </w:pPr>
      <w:r w:rsidRPr="00CD78CA">
        <w:t>In pursuing this point, we noted a peculiar feature of the He SSM not documented by any of the SPMME reports: the cell cycle model overstates the  \</w:t>
      </w:r>
      <w:proofErr w:type="spellStart"/>
      <w:proofErr w:type="gramStart"/>
      <w:r w:rsidRPr="00CD78CA">
        <w:t>textit</w:t>
      </w:r>
      <w:proofErr w:type="spellEnd"/>
      <w:r w:rsidRPr="00CD78CA">
        <w:t>{</w:t>
      </w:r>
      <w:proofErr w:type="gramEnd"/>
      <w:r w:rsidRPr="00CD78CA">
        <w:t>per-lineage} rate of mitoses by as much as a factor of 3. That is, the mitotic mode rate data presented in He et al., recapitulated here in Fig</w:t>
      </w:r>
      <w:ins w:id="734" w:author="V Tropepe" w:date="2018-11-15T16:43:00Z">
        <w:r w:rsidR="00301496">
          <w:t>?</w:t>
        </w:r>
      </w:ins>
      <w:r w:rsidRPr="00CD78CA">
        <w:t xml:space="preserve"> </w:t>
      </w:r>
      <w:r w:rsidRPr="00301496">
        <w:rPr>
          <w:highlight w:val="yellow"/>
          <w:rPrChange w:id="735" w:author="V Tropepe" w:date="2018-11-15T16:43:00Z">
            <w:rPr/>
          </w:rPrChange>
        </w:rPr>
        <w:t>\</w:t>
      </w:r>
      <w:proofErr w:type="gramStart"/>
      <w:r w:rsidRPr="00301496">
        <w:rPr>
          <w:highlight w:val="yellow"/>
          <w:rPrChange w:id="736" w:author="V Tropepe" w:date="2018-11-15T16:43:00Z">
            <w:rPr/>
          </w:rPrChange>
        </w:rPr>
        <w:t>ref</w:t>
      </w:r>
      <w:proofErr w:type="gramEnd"/>
      <w:r w:rsidRPr="00301496">
        <w:rPr>
          <w:highlight w:val="yellow"/>
          <w:rPrChange w:id="737" w:author="V Tropepe" w:date="2018-11-15T16:43:00Z">
            <w:rPr/>
          </w:rPrChange>
        </w:rPr>
        <w:t>{</w:t>
      </w:r>
      <w:proofErr w:type="spellStart"/>
      <w:r w:rsidRPr="00301496">
        <w:rPr>
          <w:highlight w:val="yellow"/>
          <w:rPrChange w:id="738" w:author="V Tropepe" w:date="2018-11-15T16:43:00Z">
            <w:rPr/>
          </w:rPrChange>
        </w:rPr>
        <w:t>SDFig</w:t>
      </w:r>
      <w:proofErr w:type="spellEnd"/>
      <w:r w:rsidRPr="00301496">
        <w:rPr>
          <w:highlight w:val="yellow"/>
          <w:rPrChange w:id="739" w:author="V Tropepe" w:date="2018-11-15T16:43:00Z">
            <w:rPr/>
          </w:rPrChange>
        </w:rPr>
        <w:t>}</w:t>
      </w:r>
      <w:r w:rsidRPr="00CD78CA">
        <w:t>, panels D, E, and F, and used to optimi</w:t>
      </w:r>
      <w:ins w:id="740" w:author="V Tropepe" w:date="2018-11-15T16:44:00Z">
        <w:r w:rsidR="00301496">
          <w:t>z</w:t>
        </w:r>
      </w:ins>
      <w:del w:id="741" w:author="V Tropepe" w:date="2018-11-15T16:44:00Z">
        <w:r w:rsidRPr="00CD78CA" w:rsidDel="00301496">
          <w:delText>s</w:delText>
        </w:r>
      </w:del>
      <w:r w:rsidRPr="00CD78CA">
        <w:t>e both the SM and DM, are probability density functions that are not standardi</w:t>
      </w:r>
      <w:ins w:id="742" w:author="V Tropepe" w:date="2018-11-15T16:44:00Z">
        <w:r w:rsidR="00301496">
          <w:t>z</w:t>
        </w:r>
      </w:ins>
      <w:del w:id="743" w:author="V Tropepe" w:date="2018-11-15T16:44:00Z">
        <w:r w:rsidRPr="00CD78CA" w:rsidDel="00301496">
          <w:delText>s</w:delText>
        </w:r>
      </w:del>
      <w:r w:rsidRPr="00CD78CA">
        <w:t>ed on a per-lineage basis. These data simply indicate the distribution of mitotic events of a particular type. When we take all of the mitotic events documented by He et al. and calculate the probability of any such event occur</w:t>
      </w:r>
      <w:ins w:id="744" w:author="V Tropepe" w:date="2018-11-15T16:44:00Z">
        <w:r w:rsidR="00301496">
          <w:t>r</w:t>
        </w:r>
      </w:ins>
      <w:r w:rsidRPr="00CD78CA">
        <w:t>ing per lineage, per hour, we obtain the values presented in Fig</w:t>
      </w:r>
      <w:ins w:id="745" w:author="V Tropepe" w:date="2018-11-15T16:44:00Z">
        <w:r w:rsidR="00301496">
          <w:t>?</w:t>
        </w:r>
      </w:ins>
      <w:r w:rsidRPr="00CD78CA">
        <w:t xml:space="preserve"> </w:t>
      </w:r>
      <w:r w:rsidRPr="00301496">
        <w:rPr>
          <w:highlight w:val="yellow"/>
          <w:rPrChange w:id="746" w:author="V Tropepe" w:date="2018-11-15T16:44:00Z">
            <w:rPr/>
          </w:rPrChange>
        </w:rPr>
        <w:t>\</w:t>
      </w:r>
      <w:proofErr w:type="gramStart"/>
      <w:r w:rsidRPr="00301496">
        <w:rPr>
          <w:highlight w:val="yellow"/>
          <w:rPrChange w:id="747" w:author="V Tropepe" w:date="2018-11-15T16:44:00Z">
            <w:rPr/>
          </w:rPrChange>
        </w:rPr>
        <w:t>ref{</w:t>
      </w:r>
      <w:proofErr w:type="spellStart"/>
      <w:proofErr w:type="gramEnd"/>
      <w:r w:rsidRPr="00301496">
        <w:rPr>
          <w:highlight w:val="yellow"/>
          <w:rPrChange w:id="748" w:author="V Tropepe" w:date="2018-11-15T16:44:00Z">
            <w:rPr/>
          </w:rPrChange>
        </w:rPr>
        <w:t>PerLineageFig</w:t>
      </w:r>
      <w:proofErr w:type="spellEnd"/>
      <w:r w:rsidRPr="00301496">
        <w:rPr>
          <w:highlight w:val="yellow"/>
          <w:rPrChange w:id="749" w:author="V Tropepe" w:date="2018-11-15T16:44:00Z">
            <w:rPr/>
          </w:rPrChange>
        </w:rPr>
        <w:t>}</w:t>
      </w:r>
      <w:r w:rsidRPr="00CD78CA">
        <w:t xml:space="preserve">. </w:t>
      </w:r>
    </w:p>
    <w:p w14:paraId="2ED88AC0" w14:textId="77777777" w:rsidR="00486D80" w:rsidRPr="00CD78CA" w:rsidRDefault="00486D80" w:rsidP="00CD78CA">
      <w:pPr>
        <w:pStyle w:val="PlainText"/>
      </w:pPr>
    </w:p>
    <w:p w14:paraId="444FBF7E" w14:textId="77777777" w:rsidR="00486D80" w:rsidRPr="00301496" w:rsidRDefault="00486D80" w:rsidP="00CD78CA">
      <w:pPr>
        <w:pStyle w:val="PlainText"/>
        <w:rPr>
          <w:highlight w:val="yellow"/>
          <w:rPrChange w:id="750" w:author="V Tropepe" w:date="2018-11-15T16:44:00Z">
            <w:rPr/>
          </w:rPrChange>
        </w:rPr>
      </w:pPr>
      <w:r w:rsidRPr="00301496">
        <w:rPr>
          <w:highlight w:val="yellow"/>
          <w:rPrChange w:id="751" w:author="V Tropepe" w:date="2018-11-15T16:44:00Z">
            <w:rPr/>
          </w:rPrChange>
        </w:rPr>
        <w:t>\</w:t>
      </w:r>
      <w:proofErr w:type="gramStart"/>
      <w:r w:rsidRPr="00301496">
        <w:rPr>
          <w:highlight w:val="yellow"/>
          <w:rPrChange w:id="752" w:author="V Tropepe" w:date="2018-11-15T16:44:00Z">
            <w:rPr/>
          </w:rPrChange>
        </w:rPr>
        <w:t>begin</w:t>
      </w:r>
      <w:proofErr w:type="gramEnd"/>
      <w:r w:rsidRPr="00301496">
        <w:rPr>
          <w:highlight w:val="yellow"/>
          <w:rPrChange w:id="753" w:author="V Tropepe" w:date="2018-11-15T16:44:00Z">
            <w:rPr/>
          </w:rPrChange>
        </w:rPr>
        <w:t>{figure}[!h]</w:t>
      </w:r>
    </w:p>
    <w:p w14:paraId="42721326" w14:textId="77777777" w:rsidR="00486D80" w:rsidRPr="00301496" w:rsidRDefault="00486D80" w:rsidP="00CD78CA">
      <w:pPr>
        <w:pStyle w:val="PlainText"/>
        <w:rPr>
          <w:highlight w:val="yellow"/>
          <w:rPrChange w:id="754" w:author="V Tropepe" w:date="2018-11-15T16:44:00Z">
            <w:rPr/>
          </w:rPrChange>
        </w:rPr>
      </w:pPr>
      <w:r w:rsidRPr="00301496">
        <w:rPr>
          <w:highlight w:val="yellow"/>
          <w:rPrChange w:id="755" w:author="V Tropepe" w:date="2018-11-15T16:44:00Z">
            <w:rPr/>
          </w:rPrChange>
        </w:rPr>
        <w:t>\</w:t>
      </w:r>
      <w:proofErr w:type="gramStart"/>
      <w:r w:rsidRPr="00301496">
        <w:rPr>
          <w:highlight w:val="yellow"/>
          <w:rPrChange w:id="756" w:author="V Tropepe" w:date="2018-11-15T16:44:00Z">
            <w:rPr/>
          </w:rPrChange>
        </w:rPr>
        <w:t>caption</w:t>
      </w:r>
      <w:proofErr w:type="gramEnd"/>
      <w:r w:rsidRPr="00301496">
        <w:rPr>
          <w:highlight w:val="yellow"/>
          <w:rPrChange w:id="757" w:author="V Tropepe" w:date="2018-11-15T16:44:00Z">
            <w:rPr/>
          </w:rPrChange>
        </w:rPr>
        <w:t>{{\bf Per-lineage probabilities of mitoses, He et al. observations compared to model output}}</w:t>
      </w:r>
    </w:p>
    <w:p w14:paraId="2D55727F" w14:textId="77777777" w:rsidR="00486D80" w:rsidRPr="00301496" w:rsidRDefault="00486D80" w:rsidP="00CD78CA">
      <w:pPr>
        <w:pStyle w:val="PlainText"/>
        <w:rPr>
          <w:highlight w:val="yellow"/>
          <w:rPrChange w:id="758" w:author="V Tropepe" w:date="2018-11-15T16:44:00Z">
            <w:rPr/>
          </w:rPrChange>
        </w:rPr>
      </w:pPr>
      <w:proofErr w:type="gramStart"/>
      <w:r w:rsidRPr="00301496">
        <w:rPr>
          <w:highlight w:val="yellow"/>
          <w:rPrChange w:id="759" w:author="V Tropepe" w:date="2018-11-15T16:44:00Z">
            <w:rPr/>
          </w:rPrChange>
        </w:rPr>
        <w:t>Probability of observing a mitotic event over the period studied by He et al., per hour, per lineage.</w:t>
      </w:r>
      <w:proofErr w:type="gramEnd"/>
      <w:r w:rsidRPr="00301496">
        <w:rPr>
          <w:highlight w:val="yellow"/>
          <w:rPrChange w:id="760" w:author="V Tropepe" w:date="2018-11-15T16:44:00Z">
            <w:rPr/>
          </w:rPrChange>
        </w:rPr>
        <w:t xml:space="preserve"> Model output is presented as mean $\pm$ 95\% CI.</w:t>
      </w:r>
    </w:p>
    <w:p w14:paraId="421635DF" w14:textId="77777777" w:rsidR="00486D80" w:rsidRPr="00301496" w:rsidRDefault="00486D80" w:rsidP="00CD78CA">
      <w:pPr>
        <w:pStyle w:val="PlainText"/>
        <w:rPr>
          <w:highlight w:val="yellow"/>
          <w:rPrChange w:id="761" w:author="V Tropepe" w:date="2018-11-15T16:44:00Z">
            <w:rPr/>
          </w:rPrChange>
        </w:rPr>
      </w:pPr>
      <w:r w:rsidRPr="00301496">
        <w:rPr>
          <w:highlight w:val="yellow"/>
          <w:rPrChange w:id="762" w:author="V Tropepe" w:date="2018-11-15T16:44:00Z">
            <w:rPr/>
          </w:rPrChange>
        </w:rPr>
        <w:t>\</w:t>
      </w:r>
      <w:proofErr w:type="gramStart"/>
      <w:r w:rsidRPr="00301496">
        <w:rPr>
          <w:highlight w:val="yellow"/>
          <w:rPrChange w:id="763" w:author="V Tropepe" w:date="2018-11-15T16:44:00Z">
            <w:rPr/>
          </w:rPrChange>
        </w:rPr>
        <w:t>label</w:t>
      </w:r>
      <w:proofErr w:type="gramEnd"/>
      <w:r w:rsidRPr="00301496">
        <w:rPr>
          <w:highlight w:val="yellow"/>
          <w:rPrChange w:id="764" w:author="V Tropepe" w:date="2018-11-15T16:44:00Z">
            <w:rPr/>
          </w:rPrChange>
        </w:rPr>
        <w:t>{</w:t>
      </w:r>
      <w:proofErr w:type="spellStart"/>
      <w:r w:rsidRPr="00301496">
        <w:rPr>
          <w:highlight w:val="yellow"/>
          <w:rPrChange w:id="765" w:author="V Tropepe" w:date="2018-11-15T16:44:00Z">
            <w:rPr/>
          </w:rPrChange>
        </w:rPr>
        <w:t>PerLineageFig</w:t>
      </w:r>
      <w:proofErr w:type="spellEnd"/>
      <w:r w:rsidRPr="00301496">
        <w:t>}</w:t>
      </w:r>
    </w:p>
    <w:p w14:paraId="691D8DA4" w14:textId="77777777" w:rsidR="00486D80" w:rsidRPr="00CD78CA" w:rsidRDefault="00486D80" w:rsidP="00CD78CA">
      <w:pPr>
        <w:pStyle w:val="PlainText"/>
      </w:pPr>
      <w:r w:rsidRPr="00301496">
        <w:rPr>
          <w:highlight w:val="yellow"/>
          <w:rPrChange w:id="766" w:author="V Tropepe" w:date="2018-11-15T16:44:00Z">
            <w:rPr/>
          </w:rPrChange>
        </w:rPr>
        <w:t>\</w:t>
      </w:r>
      <w:proofErr w:type="gramStart"/>
      <w:r w:rsidRPr="00301496">
        <w:rPr>
          <w:highlight w:val="yellow"/>
          <w:rPrChange w:id="767" w:author="V Tropepe" w:date="2018-11-15T16:44:00Z">
            <w:rPr/>
          </w:rPrChange>
        </w:rPr>
        <w:t>end</w:t>
      </w:r>
      <w:proofErr w:type="gramEnd"/>
      <w:r w:rsidRPr="00301496">
        <w:rPr>
          <w:highlight w:val="yellow"/>
          <w:rPrChange w:id="768" w:author="V Tropepe" w:date="2018-11-15T16:44:00Z">
            <w:rPr/>
          </w:rPrChange>
        </w:rPr>
        <w:t>{figure}</w:t>
      </w:r>
    </w:p>
    <w:p w14:paraId="2DCFC06B" w14:textId="77777777" w:rsidR="00486D80" w:rsidRPr="00CD78CA" w:rsidRDefault="00486D80" w:rsidP="00CD78CA">
      <w:pPr>
        <w:pStyle w:val="PlainText"/>
      </w:pPr>
    </w:p>
    <w:p w14:paraId="16159BAB" w14:textId="333E1887" w:rsidR="00486D80" w:rsidRPr="00CD78CA" w:rsidRDefault="00486D80" w:rsidP="00CD78CA">
      <w:pPr>
        <w:pStyle w:val="PlainText"/>
      </w:pPr>
      <w:r w:rsidRPr="00CD78CA">
        <w:t xml:space="preserve">Similarly, when we performed cumulative </w:t>
      </w:r>
      <w:del w:id="769" w:author="V Tropepe" w:date="2018-11-15T16:45:00Z">
        <w:r w:rsidRPr="00CD78CA" w:rsidDel="00301496">
          <w:delText xml:space="preserve">thymidine </w:delText>
        </w:r>
      </w:del>
      <w:proofErr w:type="spellStart"/>
      <w:ins w:id="770" w:author="V Tropepe" w:date="2018-11-15T16:45:00Z">
        <w:r w:rsidR="00301496">
          <w:t>BrdU</w:t>
        </w:r>
        <w:proofErr w:type="spellEnd"/>
        <w:r w:rsidR="00301496" w:rsidRPr="00CD78CA">
          <w:t xml:space="preserve"> </w:t>
        </w:r>
      </w:ins>
      <w:del w:id="771" w:author="V Tropepe" w:date="2018-11-15T16:45:00Z">
        <w:r w:rsidRPr="00CD78CA" w:rsidDel="00301496">
          <w:delText xml:space="preserve">analogue </w:delText>
        </w:r>
      </w:del>
      <w:proofErr w:type="spellStart"/>
      <w:r w:rsidRPr="00CD78CA">
        <w:t>labelling</w:t>
      </w:r>
      <w:proofErr w:type="spellEnd"/>
      <w:r w:rsidRPr="00CD78CA">
        <w:t xml:space="preserve"> of the 3dpf CMZ, (using the assumptions of </w:t>
      </w:r>
      <w:proofErr w:type="spellStart"/>
      <w:r w:rsidRPr="00CD78CA">
        <w:t>Nowakowski</w:t>
      </w:r>
      <w:proofErr w:type="spellEnd"/>
      <w:r w:rsidRPr="00CD78CA">
        <w:t xml:space="preserve"> et al. </w:t>
      </w:r>
      <w:r w:rsidRPr="00301496">
        <w:rPr>
          <w:highlight w:val="yellow"/>
          <w:rPrChange w:id="772" w:author="V Tropepe" w:date="2018-11-15T16:45:00Z">
            <w:rPr/>
          </w:rPrChange>
        </w:rPr>
        <w:t>\</w:t>
      </w:r>
      <w:proofErr w:type="gramStart"/>
      <w:r w:rsidRPr="00301496">
        <w:rPr>
          <w:highlight w:val="yellow"/>
          <w:rPrChange w:id="773" w:author="V Tropepe" w:date="2018-11-15T16:45:00Z">
            <w:rPr/>
          </w:rPrChange>
        </w:rPr>
        <w:t>cite{</w:t>
      </w:r>
      <w:proofErr w:type="gramEnd"/>
      <w:r w:rsidRPr="00301496">
        <w:rPr>
          <w:highlight w:val="yellow"/>
          <w:rPrChange w:id="774" w:author="V Tropepe" w:date="2018-11-15T16:45:00Z">
            <w:rPr/>
          </w:rPrChange>
        </w:rPr>
        <w:t>Nowakowski1989}</w:t>
      </w:r>
      <w:r w:rsidRPr="00CD78CA">
        <w:t xml:space="preserve">, which treat the proliferating population as a homogenous, and dividing asymmetrically; these assumptions are flawed but adequate for a rough estimate) we obtain an average cell cycle length of approximately 15 hours, more than twice as long as the He SSM's mean cycle length. These data are displayed in </w:t>
      </w:r>
      <w:r w:rsidRPr="00301496">
        <w:rPr>
          <w:highlight w:val="yellow"/>
          <w:rPrChange w:id="775" w:author="V Tropepe" w:date="2018-11-15T16:47:00Z">
            <w:rPr/>
          </w:rPrChange>
        </w:rPr>
        <w:t>\</w:t>
      </w:r>
      <w:proofErr w:type="gramStart"/>
      <w:r w:rsidRPr="00301496">
        <w:rPr>
          <w:highlight w:val="yellow"/>
          <w:rPrChange w:id="776" w:author="V Tropepe" w:date="2018-11-15T16:47:00Z">
            <w:rPr/>
          </w:rPrChange>
        </w:rPr>
        <w:t>ref{</w:t>
      </w:r>
      <w:proofErr w:type="spellStart"/>
      <w:proofErr w:type="gramEnd"/>
      <w:r w:rsidRPr="00301496">
        <w:rPr>
          <w:highlight w:val="yellow"/>
          <w:rPrChange w:id="777" w:author="V Tropepe" w:date="2018-11-15T16:47:00Z">
            <w:rPr/>
          </w:rPrChange>
        </w:rPr>
        <w:t>cumulativeSupplement</w:t>
      </w:r>
      <w:proofErr w:type="spellEnd"/>
      <w:r w:rsidRPr="00301496">
        <w:rPr>
          <w:highlight w:val="yellow"/>
          <w:rPrChange w:id="778" w:author="V Tropepe" w:date="2018-11-15T16:47:00Z">
            <w:rPr/>
          </w:rPrChange>
        </w:rPr>
        <w:t>}</w:t>
      </w:r>
      <w:r w:rsidRPr="00CD78CA">
        <w:t>. Therefore, the He SSM (in both its original and refit parameteri</w:t>
      </w:r>
      <w:ins w:id="779" w:author="V Tropepe" w:date="2018-11-15T16:49:00Z">
        <w:r w:rsidR="00CF736A">
          <w:t>z</w:t>
        </w:r>
      </w:ins>
      <w:del w:id="780" w:author="V Tropepe" w:date="2018-11-15T16:47:00Z">
        <w:r w:rsidRPr="00CD78CA" w:rsidDel="00301496">
          <w:delText>s</w:delText>
        </w:r>
      </w:del>
      <w:r w:rsidRPr="00CD78CA">
        <w:t xml:space="preserve">ation, as well as the deterministic alternative, since they all rely on the same proliferative model elements) substantially overstates the proliferative potential of both embryonic and early CMZ RPCs. Still, because we observed </w:t>
      </w:r>
      <w:del w:id="781" w:author="V Tropepe" w:date="2018-11-15T16:50:00Z">
        <w:r w:rsidRPr="00CD78CA" w:rsidDel="00CF736A">
          <w:delText>a massive build-up of proliferating RPCs between two the first few weeks of</w:delText>
        </w:r>
      </w:del>
      <w:ins w:id="782" w:author="V Tropepe" w:date="2018-11-15T16:50:00Z">
        <w:r w:rsidR="00CF736A">
          <w:t>that</w:t>
        </w:r>
      </w:ins>
      <w:r w:rsidRPr="00CD78CA">
        <w:t xml:space="preserve"> post-embryonic CMZ activity involve</w:t>
      </w:r>
      <w:ins w:id="783" w:author="V Tropepe" w:date="2018-11-15T16:50:00Z">
        <w:r w:rsidR="00CF736A">
          <w:t>s</w:t>
        </w:r>
      </w:ins>
      <w:r w:rsidRPr="00CD78CA">
        <w:t xml:space="preserve"> a massive build-up of proliferating RPCs between two and four weeks post-fertili</w:t>
      </w:r>
      <w:ins w:id="784" w:author="V Tropepe" w:date="2018-11-15T16:50:00Z">
        <w:r w:rsidR="00CF736A">
          <w:t>z</w:t>
        </w:r>
      </w:ins>
      <w:del w:id="785" w:author="V Tropepe" w:date="2018-11-15T16:50:00Z">
        <w:r w:rsidRPr="00CD78CA" w:rsidDel="00CF736A">
          <w:delText>s</w:delText>
        </w:r>
      </w:del>
      <w:r w:rsidRPr="00CD78CA">
        <w:t>ation, we thought this might actually suit this later context better.</w:t>
      </w:r>
    </w:p>
    <w:p w14:paraId="5601BDF2" w14:textId="77777777" w:rsidR="00486D80" w:rsidRPr="00CD78CA" w:rsidRDefault="00486D80" w:rsidP="00CD78CA">
      <w:pPr>
        <w:pStyle w:val="PlainText"/>
      </w:pPr>
    </w:p>
    <w:p w14:paraId="1BE0CA0D" w14:textId="7C6C56E7" w:rsidR="00486D80" w:rsidRPr="00CD78CA" w:rsidRDefault="00486D80" w:rsidP="00CD78CA">
      <w:pPr>
        <w:pStyle w:val="PlainText"/>
      </w:pPr>
      <w:r w:rsidRPr="00CD78CA">
        <w:t xml:space="preserve">In order to produce estimates of total annular CMZ population in zebrafish retinas over time, we counted </w:t>
      </w:r>
      <w:ins w:id="786" w:author="V Tropepe" w:date="2018-11-15T16:51:00Z">
        <w:r w:rsidR="00760F7D">
          <w:t xml:space="preserve">PCNA+ </w:t>
        </w:r>
      </w:ins>
      <w:r w:rsidRPr="00CD78CA">
        <w:t xml:space="preserve">proliferating RPCs present in central coronal sections of zebrafish retinas throughout the first year of life, treating these as samples of the annulus, and calculated the total number of cells that would be present given the diameter of the spherical lens measured at these times. Our simulated CMZ populations were constructed at 3dpf by drawing an initial population of RPCs governed by the He SSM (using the original fit parameters, which further exaggerate the proliferative potential of these lineages) from the observed distribution. An additional number of immortal stem cells amounting to one tenth of this total </w:t>
      </w:r>
      <w:proofErr w:type="gramStart"/>
      <w:r w:rsidRPr="00CD78CA">
        <w:t>was</w:t>
      </w:r>
      <w:proofErr w:type="gramEnd"/>
      <w:r w:rsidRPr="00CD78CA">
        <w:t xml:space="preserve"> added. This is likely an overestimate, given that these putative stem cells are thought to be those in the very peripheral ring of cells around the lens, of which typically two to four may be observed in our central sections with an average of over one hundred proliferating RPCs. Moreover, these simulated stem cells were given a mean cycle time of 30 hours, proliferating about twice as quickly as Wan et al. suggest. Finally, to reflect the fact that these stem cells contribute to the retina in linear cohorts</w:t>
      </w:r>
      <w:r w:rsidRPr="00760F7D">
        <w:rPr>
          <w:highlight w:val="yellow"/>
          <w:rPrChange w:id="787" w:author="V Tropepe" w:date="2018-11-15T16:53:00Z">
            <w:rPr/>
          </w:rPrChange>
        </w:rPr>
        <w:t>\</w:t>
      </w:r>
      <w:proofErr w:type="gramStart"/>
      <w:r w:rsidRPr="00760F7D">
        <w:rPr>
          <w:highlight w:val="yellow"/>
          <w:rPrChange w:id="788" w:author="V Tropepe" w:date="2018-11-15T16:53:00Z">
            <w:rPr/>
          </w:rPrChange>
        </w:rPr>
        <w:t>cite{</w:t>
      </w:r>
      <w:proofErr w:type="gramEnd"/>
      <w:r w:rsidRPr="00760F7D">
        <w:rPr>
          <w:highlight w:val="yellow"/>
          <w:rPrChange w:id="789" w:author="V Tropepe" w:date="2018-11-15T16:53:00Z">
            <w:rPr/>
          </w:rPrChange>
        </w:rPr>
        <w:t>Centanin2014}</w:t>
      </w:r>
      <w:r w:rsidRPr="00CD78CA">
        <w:t>, and more of them are therefore required as the retina grows, the stem cells were permitted to divide symmetrically when necessary to maintain the same density of stem cells around the annulus of the lens. Two hundred such CMZ populations were simulated across one year of retinal growth.</w:t>
      </w:r>
    </w:p>
    <w:p w14:paraId="19B42619" w14:textId="77777777" w:rsidR="00486D80" w:rsidRPr="00CD78CA" w:rsidRDefault="00486D80" w:rsidP="00CD78CA">
      <w:pPr>
        <w:pStyle w:val="PlainText"/>
      </w:pPr>
    </w:p>
    <w:p w14:paraId="2F264A99" w14:textId="48C923D9" w:rsidR="00486D80" w:rsidRPr="00CD78CA" w:rsidRDefault="00486D80" w:rsidP="00CD78CA">
      <w:pPr>
        <w:pStyle w:val="PlainText"/>
      </w:pPr>
      <w:r w:rsidRPr="00CD78CA">
        <w:t>The results of these simulations are displayed in Fig</w:t>
      </w:r>
      <w:ins w:id="790" w:author="V Tropepe" w:date="2018-11-15T16:53:00Z">
        <w:r w:rsidR="00760F7D">
          <w:t>?</w:t>
        </w:r>
      </w:ins>
      <w:r w:rsidRPr="00CD78CA">
        <w:t xml:space="preserve"> </w:t>
      </w:r>
      <w:r w:rsidRPr="00760F7D">
        <w:rPr>
          <w:highlight w:val="yellow"/>
          <w:rPrChange w:id="791" w:author="V Tropepe" w:date="2018-11-15T16:53:00Z">
            <w:rPr/>
          </w:rPrChange>
        </w:rPr>
        <w:t>\</w:t>
      </w:r>
      <w:proofErr w:type="gramStart"/>
      <w:r w:rsidRPr="00760F7D">
        <w:rPr>
          <w:highlight w:val="yellow"/>
          <w:rPrChange w:id="792" w:author="V Tropepe" w:date="2018-11-15T16:53:00Z">
            <w:rPr/>
          </w:rPrChange>
        </w:rPr>
        <w:t>ref</w:t>
      </w:r>
      <w:proofErr w:type="gramEnd"/>
      <w:r w:rsidRPr="00760F7D">
        <w:rPr>
          <w:highlight w:val="yellow"/>
          <w:rPrChange w:id="793" w:author="V Tropepe" w:date="2018-11-15T16:53:00Z">
            <w:rPr/>
          </w:rPrChange>
        </w:rPr>
        <w:t>{</w:t>
      </w:r>
      <w:proofErr w:type="spellStart"/>
      <w:r w:rsidRPr="00760F7D">
        <w:rPr>
          <w:highlight w:val="yellow"/>
          <w:rPrChange w:id="794" w:author="V Tropepe" w:date="2018-11-15T16:53:00Z">
            <w:rPr/>
          </w:rPrChange>
        </w:rPr>
        <w:t>WanSim</w:t>
      </w:r>
      <w:proofErr w:type="spellEnd"/>
      <w:r w:rsidRPr="00760F7D">
        <w:rPr>
          <w:highlight w:val="yellow"/>
          <w:rPrChange w:id="795" w:author="V Tropepe" w:date="2018-11-15T16:53:00Z">
            <w:rPr/>
          </w:rPrChange>
        </w:rPr>
        <w:t>}</w:t>
      </w:r>
      <w:r w:rsidRPr="00CD78CA">
        <w:t xml:space="preserve">, overlaid </w:t>
      </w:r>
      <w:del w:id="796" w:author="V Tropepe" w:date="2018-11-15T16:53:00Z">
        <w:r w:rsidRPr="00CD78CA" w:rsidDel="00760F7D">
          <w:delText xml:space="preserve">over </w:delText>
        </w:r>
      </w:del>
      <w:ins w:id="797" w:author="V Tropepe" w:date="2018-11-15T16:53:00Z">
        <w:r w:rsidR="00760F7D">
          <w:t>with</w:t>
        </w:r>
        <w:r w:rsidR="00760F7D" w:rsidRPr="00CD78CA">
          <w:t xml:space="preserve"> </w:t>
        </w:r>
      </w:ins>
      <w:r w:rsidRPr="00CD78CA">
        <w:t xml:space="preserve">CMZ population estimates derived from observations. Given the generous parameters of the population model, consistently overestimating the proliferative potential of embryonic and early CMZ RPCs, it is surprising that the He SSM proves completely unable to keep up with the growth of the CMZ in the first two months of life. Indeed, the unrealistically active stem cell population the simulated CMZs are provided with is unable to prevent a near-term collapse in RPC numbers, only catching up after </w:t>
      </w:r>
      <w:r w:rsidRPr="00760F7D">
        <w:rPr>
          <w:highlight w:val="yellow"/>
          <w:rPrChange w:id="798" w:author="V Tropepe" w:date="2018-11-15T16:54:00Z">
            <w:rPr/>
          </w:rPrChange>
        </w:rPr>
        <w:t>the</w:t>
      </w:r>
      <w:r w:rsidRPr="00CD78CA">
        <w:t xml:space="preserve"> months later as the number of stem cells increases with the growth of the lens. Thus, even given permissive model parameters, the He SSM is not able to recapitulate the quantitatively most important period of retinal growth in the zebrafish.</w:t>
      </w:r>
    </w:p>
    <w:p w14:paraId="6B08AE4A" w14:textId="77777777" w:rsidR="00486D80" w:rsidRPr="00CD78CA" w:rsidRDefault="00486D80" w:rsidP="00CD78CA">
      <w:pPr>
        <w:pStyle w:val="PlainText"/>
      </w:pPr>
    </w:p>
    <w:p w14:paraId="47133D80" w14:textId="77777777" w:rsidR="00486D80" w:rsidRPr="00760F7D" w:rsidRDefault="00486D80" w:rsidP="00CD78CA">
      <w:pPr>
        <w:pStyle w:val="PlainText"/>
        <w:rPr>
          <w:highlight w:val="yellow"/>
          <w:rPrChange w:id="799" w:author="V Tropepe" w:date="2018-11-15T16:55:00Z">
            <w:rPr/>
          </w:rPrChange>
        </w:rPr>
      </w:pPr>
      <w:r w:rsidRPr="00760F7D">
        <w:rPr>
          <w:highlight w:val="yellow"/>
          <w:rPrChange w:id="800" w:author="V Tropepe" w:date="2018-11-15T16:55:00Z">
            <w:rPr/>
          </w:rPrChange>
        </w:rPr>
        <w:t>\</w:t>
      </w:r>
      <w:proofErr w:type="gramStart"/>
      <w:r w:rsidRPr="00760F7D">
        <w:rPr>
          <w:highlight w:val="yellow"/>
          <w:rPrChange w:id="801" w:author="V Tropepe" w:date="2018-11-15T16:55:00Z">
            <w:rPr/>
          </w:rPrChange>
        </w:rPr>
        <w:t>begin</w:t>
      </w:r>
      <w:proofErr w:type="gramEnd"/>
      <w:r w:rsidRPr="00760F7D">
        <w:rPr>
          <w:highlight w:val="yellow"/>
          <w:rPrChange w:id="802" w:author="V Tropepe" w:date="2018-11-15T16:55:00Z">
            <w:rPr/>
          </w:rPrChange>
        </w:rPr>
        <w:t>{figure}[!h]</w:t>
      </w:r>
    </w:p>
    <w:p w14:paraId="482B31A3" w14:textId="77777777" w:rsidR="00486D80" w:rsidRPr="00760F7D" w:rsidRDefault="00486D80" w:rsidP="00CD78CA">
      <w:pPr>
        <w:pStyle w:val="PlainText"/>
        <w:rPr>
          <w:highlight w:val="yellow"/>
          <w:rPrChange w:id="803" w:author="V Tropepe" w:date="2018-11-15T16:55:00Z">
            <w:rPr/>
          </w:rPrChange>
        </w:rPr>
      </w:pPr>
      <w:r w:rsidRPr="00760F7D">
        <w:rPr>
          <w:highlight w:val="yellow"/>
          <w:rPrChange w:id="804" w:author="V Tropepe" w:date="2018-11-15T16:55:00Z">
            <w:rPr/>
          </w:rPrChange>
        </w:rPr>
        <w:t>\</w:t>
      </w:r>
      <w:proofErr w:type="gramStart"/>
      <w:r w:rsidRPr="00760F7D">
        <w:rPr>
          <w:highlight w:val="yellow"/>
          <w:rPrChange w:id="805" w:author="V Tropepe" w:date="2018-11-15T16:55:00Z">
            <w:rPr/>
          </w:rPrChange>
        </w:rPr>
        <w:t>caption</w:t>
      </w:r>
      <w:proofErr w:type="gramEnd"/>
      <w:r w:rsidRPr="00760F7D">
        <w:rPr>
          <w:highlight w:val="yellow"/>
          <w:rPrChange w:id="806" w:author="V Tropepe" w:date="2018-11-15T16:55:00Z">
            <w:rPr/>
          </w:rPrChange>
        </w:rPr>
        <w:t>{{\bf CMZ population of proliferating RPCs: estimates from observations and simulated Wan-type CMZs}}</w:t>
      </w:r>
    </w:p>
    <w:p w14:paraId="3C1C27C3" w14:textId="77777777" w:rsidR="00486D80" w:rsidRPr="00760F7D" w:rsidRDefault="00486D80" w:rsidP="00CD78CA">
      <w:pPr>
        <w:pStyle w:val="PlainText"/>
        <w:rPr>
          <w:highlight w:val="yellow"/>
          <w:rPrChange w:id="807" w:author="V Tropepe" w:date="2018-11-15T16:55:00Z">
            <w:rPr/>
          </w:rPrChange>
        </w:rPr>
      </w:pPr>
      <w:proofErr w:type="spellStart"/>
      <w:r w:rsidRPr="00760F7D">
        <w:rPr>
          <w:highlight w:val="yellow"/>
          <w:rPrChange w:id="808" w:author="V Tropepe" w:date="2018-11-15T16:55:00Z">
            <w:rPr/>
          </w:rPrChange>
        </w:rPr>
        <w:t>Toroidal</w:t>
      </w:r>
      <w:proofErr w:type="spellEnd"/>
      <w:r w:rsidRPr="00760F7D">
        <w:rPr>
          <w:highlight w:val="yellow"/>
          <w:rPrChange w:id="809" w:author="V Tropepe" w:date="2018-11-15T16:55:00Z">
            <w:rPr/>
          </w:rPrChange>
        </w:rPr>
        <w:t xml:space="preserve"> CMZ population was estimated from empirical observations of central coronal </w:t>
      </w:r>
      <w:proofErr w:type="spellStart"/>
      <w:r w:rsidRPr="00760F7D">
        <w:rPr>
          <w:highlight w:val="yellow"/>
          <w:rPrChange w:id="810" w:author="V Tropepe" w:date="2018-11-15T16:55:00Z">
            <w:rPr/>
          </w:rPrChange>
        </w:rPr>
        <w:t>cryosections</w:t>
      </w:r>
      <w:proofErr w:type="spellEnd"/>
      <w:r w:rsidRPr="00760F7D">
        <w:rPr>
          <w:highlight w:val="yellow"/>
          <w:rPrChange w:id="811" w:author="V Tropepe" w:date="2018-11-15T16:55:00Z">
            <w:rPr/>
          </w:rPrChange>
        </w:rPr>
        <w:t xml:space="preserve"> stained with anti-PCNA, a marker of proliferating cells, </w:t>
      </w:r>
      <w:proofErr w:type="spellStart"/>
      <w:r w:rsidRPr="00760F7D">
        <w:rPr>
          <w:highlight w:val="yellow"/>
          <w:rPrChange w:id="812" w:author="V Tropepe" w:date="2018-11-15T16:55:00Z">
            <w:rPr/>
          </w:rPrChange>
        </w:rPr>
        <w:t>standardising</w:t>
      </w:r>
      <w:proofErr w:type="spellEnd"/>
      <w:r w:rsidRPr="00760F7D">
        <w:rPr>
          <w:highlight w:val="yellow"/>
          <w:rPrChange w:id="813" w:author="V Tropepe" w:date="2018-11-15T16:55:00Z">
            <w:rPr/>
          </w:rPrChange>
        </w:rPr>
        <w:t xml:space="preserve"> by the diameter of the spherical lens observed in these animals. "Wan-type" CMZs were </w:t>
      </w:r>
      <w:proofErr w:type="spellStart"/>
      <w:r w:rsidRPr="00760F7D">
        <w:rPr>
          <w:highlight w:val="yellow"/>
          <w:rPrChange w:id="814" w:author="V Tropepe" w:date="2018-11-15T16:55:00Z">
            <w:rPr/>
          </w:rPrChange>
        </w:rPr>
        <w:t>initialised</w:t>
      </w:r>
      <w:proofErr w:type="spellEnd"/>
      <w:r w:rsidRPr="00760F7D">
        <w:rPr>
          <w:highlight w:val="yellow"/>
          <w:rPrChange w:id="815" w:author="V Tropepe" w:date="2018-11-15T16:55:00Z">
            <w:rPr/>
          </w:rPrChange>
        </w:rPr>
        <w:t xml:space="preserve"> with a number of RPCs drawn from </w:t>
      </w:r>
      <w:proofErr w:type="spellStart"/>
      <w:r w:rsidRPr="00760F7D">
        <w:rPr>
          <w:highlight w:val="yellow"/>
          <w:rPrChange w:id="816" w:author="V Tropepe" w:date="2018-11-15T16:55:00Z">
            <w:rPr/>
          </w:rPrChange>
        </w:rPr>
        <w:t>from</w:t>
      </w:r>
      <w:proofErr w:type="spellEnd"/>
      <w:r w:rsidRPr="00760F7D">
        <w:rPr>
          <w:highlight w:val="yellow"/>
          <w:rPrChange w:id="817" w:author="V Tropepe" w:date="2018-11-15T16:55:00Z">
            <w:rPr/>
          </w:rPrChange>
        </w:rPr>
        <w:t xml:space="preserve"> the observed 3dpf population distribution, and given an additional 1/10\</w:t>
      </w:r>
      <w:proofErr w:type="spellStart"/>
      <w:proofErr w:type="gramStart"/>
      <w:r w:rsidRPr="00760F7D">
        <w:rPr>
          <w:highlight w:val="yellow"/>
          <w:rPrChange w:id="818" w:author="V Tropepe" w:date="2018-11-15T16:55:00Z">
            <w:rPr/>
          </w:rPrChange>
        </w:rPr>
        <w:t>textsuperscript</w:t>
      </w:r>
      <w:proofErr w:type="spellEnd"/>
      <w:r w:rsidRPr="00760F7D">
        <w:rPr>
          <w:highlight w:val="yellow"/>
          <w:rPrChange w:id="819" w:author="V Tropepe" w:date="2018-11-15T16:55:00Z">
            <w:rPr/>
          </w:rPrChange>
        </w:rPr>
        <w:t>{</w:t>
      </w:r>
      <w:proofErr w:type="spellStart"/>
      <w:proofErr w:type="gramEnd"/>
      <w:r w:rsidRPr="00760F7D">
        <w:rPr>
          <w:highlight w:val="yellow"/>
          <w:rPrChange w:id="820" w:author="V Tropepe" w:date="2018-11-15T16:55:00Z">
            <w:rPr/>
          </w:rPrChange>
        </w:rPr>
        <w:t>th</w:t>
      </w:r>
      <w:proofErr w:type="spellEnd"/>
      <w:r w:rsidRPr="00760F7D">
        <w:rPr>
          <w:highlight w:val="yellow"/>
          <w:rPrChange w:id="821" w:author="V Tropepe" w:date="2018-11-15T16:55:00Z">
            <w:rPr/>
          </w:rPrChange>
        </w:rPr>
        <w:t>} of this number of immortal, asymmetrically dividing stem cells, as described in the text, and simulated for the first year of life. All data is presented as mean $\pm$ 95\% CI.</w:t>
      </w:r>
    </w:p>
    <w:p w14:paraId="1F2E2CBF" w14:textId="77777777" w:rsidR="00486D80" w:rsidRPr="00760F7D" w:rsidRDefault="00486D80" w:rsidP="00CD78CA">
      <w:pPr>
        <w:pStyle w:val="PlainText"/>
        <w:rPr>
          <w:highlight w:val="yellow"/>
          <w:rPrChange w:id="822" w:author="V Tropepe" w:date="2018-11-15T16:55:00Z">
            <w:rPr/>
          </w:rPrChange>
        </w:rPr>
      </w:pPr>
      <w:r w:rsidRPr="00760F7D">
        <w:rPr>
          <w:highlight w:val="yellow"/>
          <w:rPrChange w:id="823" w:author="V Tropepe" w:date="2018-11-15T16:55:00Z">
            <w:rPr/>
          </w:rPrChange>
        </w:rPr>
        <w:t>\</w:t>
      </w:r>
      <w:proofErr w:type="gramStart"/>
      <w:r w:rsidRPr="00760F7D">
        <w:rPr>
          <w:highlight w:val="yellow"/>
          <w:rPrChange w:id="824" w:author="V Tropepe" w:date="2018-11-15T16:55:00Z">
            <w:rPr/>
          </w:rPrChange>
        </w:rPr>
        <w:t>label</w:t>
      </w:r>
      <w:proofErr w:type="gramEnd"/>
      <w:r w:rsidRPr="00760F7D">
        <w:rPr>
          <w:highlight w:val="yellow"/>
          <w:rPrChange w:id="825" w:author="V Tropepe" w:date="2018-11-15T16:55:00Z">
            <w:rPr/>
          </w:rPrChange>
        </w:rPr>
        <w:t>{</w:t>
      </w:r>
      <w:proofErr w:type="spellStart"/>
      <w:r w:rsidRPr="00760F7D">
        <w:rPr>
          <w:highlight w:val="yellow"/>
          <w:rPrChange w:id="826" w:author="V Tropepe" w:date="2018-11-15T16:55:00Z">
            <w:rPr/>
          </w:rPrChange>
        </w:rPr>
        <w:t>WanSim</w:t>
      </w:r>
      <w:proofErr w:type="spellEnd"/>
      <w:r w:rsidRPr="00760F7D">
        <w:t>}</w:t>
      </w:r>
    </w:p>
    <w:p w14:paraId="49776B1C" w14:textId="77777777" w:rsidR="00486D80" w:rsidRPr="00CD78CA" w:rsidRDefault="00486D80" w:rsidP="00CD78CA">
      <w:pPr>
        <w:pStyle w:val="PlainText"/>
      </w:pPr>
      <w:r w:rsidRPr="00760F7D">
        <w:rPr>
          <w:highlight w:val="yellow"/>
          <w:rPrChange w:id="827" w:author="V Tropepe" w:date="2018-11-15T16:55:00Z">
            <w:rPr/>
          </w:rPrChange>
        </w:rPr>
        <w:t>\</w:t>
      </w:r>
      <w:proofErr w:type="gramStart"/>
      <w:r w:rsidRPr="00760F7D">
        <w:rPr>
          <w:highlight w:val="yellow"/>
          <w:rPrChange w:id="828" w:author="V Tropepe" w:date="2018-11-15T16:55:00Z">
            <w:rPr/>
          </w:rPrChange>
        </w:rPr>
        <w:t>end</w:t>
      </w:r>
      <w:proofErr w:type="gramEnd"/>
      <w:r w:rsidRPr="00760F7D">
        <w:rPr>
          <w:highlight w:val="yellow"/>
          <w:rPrChange w:id="829" w:author="V Tropepe" w:date="2018-11-15T16:55:00Z">
            <w:rPr/>
          </w:rPrChange>
        </w:rPr>
        <w:t>{figure}</w:t>
      </w:r>
    </w:p>
    <w:p w14:paraId="0554F534" w14:textId="77777777" w:rsidR="00486D80" w:rsidRPr="00CD78CA" w:rsidRDefault="00486D80" w:rsidP="00CD78CA">
      <w:pPr>
        <w:pStyle w:val="PlainText"/>
      </w:pPr>
    </w:p>
    <w:p w14:paraId="274F922D" w14:textId="205F5598" w:rsidR="00486D80" w:rsidRPr="00CD78CA" w:rsidRDefault="00486D80" w:rsidP="00CD78CA">
      <w:pPr>
        <w:pStyle w:val="PlainText"/>
      </w:pPr>
      <w:r w:rsidRPr="00CD78CA">
        <w:t xml:space="preserve">This analysis strongly suggests that observations of RPCs in embryogenesis and early larval development are unlikely to provide a good quantitative model of the development of the zebrafish retina, even abstracting away spatial and extracellular factors as SSMs necessarily do. Our data point to a second, quantitatively more important phase of retinal development, between approximately one and four months of age, in which RPCs are far more </w:t>
      </w:r>
      <w:proofErr w:type="spellStart"/>
      <w:r w:rsidRPr="00CD78CA">
        <w:t>proliferatively</w:t>
      </w:r>
      <w:proofErr w:type="spellEnd"/>
      <w:r w:rsidRPr="00CD78CA">
        <w:t xml:space="preserve"> active than in early development. It is likely that models that closely associate proliferative behaviour with fate specification, like those of the SPMME, will necessarily be unable to explain this period. Recent evidence suggests that mitotic and fate specification behaviours in RPCs may be substantially uncoupled</w:t>
      </w:r>
      <w:r w:rsidRPr="00760F7D">
        <w:rPr>
          <w:highlight w:val="yellow"/>
          <w:rPrChange w:id="830" w:author="V Tropepe" w:date="2018-11-15T16:56:00Z">
            <w:rPr/>
          </w:rPrChange>
        </w:rPr>
        <w:t>\</w:t>
      </w:r>
      <w:proofErr w:type="gramStart"/>
      <w:r w:rsidRPr="00760F7D">
        <w:rPr>
          <w:highlight w:val="yellow"/>
          <w:rPrChange w:id="831" w:author="V Tropepe" w:date="2018-11-15T16:56:00Z">
            <w:rPr/>
          </w:rPrChange>
        </w:rPr>
        <w:t>cite{</w:t>
      </w:r>
      <w:proofErr w:type="gramEnd"/>
      <w:r w:rsidRPr="00760F7D">
        <w:rPr>
          <w:highlight w:val="yellow"/>
          <w:rPrChange w:id="832" w:author="V Tropepe" w:date="2018-11-15T16:56:00Z">
            <w:rPr/>
          </w:rPrChange>
        </w:rPr>
        <w:t>Engerer2017}</w:t>
      </w:r>
      <w:r w:rsidRPr="00CD78CA">
        <w:t>. This would permit the CMZ population to scale appropriately with the growing retina. Alternatively, it is also possible that RPCs are substantially heterogen</w:t>
      </w:r>
      <w:ins w:id="833" w:author="V Tropepe" w:date="2018-11-15T16:56:00Z">
        <w:r w:rsidR="00760F7D">
          <w:t>e</w:t>
        </w:r>
      </w:ins>
      <w:r w:rsidRPr="00CD78CA">
        <w:t>ous with respect to their proliferative behaviour, and that this heterogeneity is mainly apparent later in development.</w:t>
      </w:r>
    </w:p>
    <w:p w14:paraId="32A78A5C" w14:textId="77777777" w:rsidR="00486D80" w:rsidRPr="00CD78CA" w:rsidRDefault="00486D80" w:rsidP="00CD78CA">
      <w:pPr>
        <w:pStyle w:val="PlainText"/>
      </w:pPr>
    </w:p>
    <w:p w14:paraId="6073C63C" w14:textId="77777777" w:rsidR="00486D80" w:rsidRPr="00760F7D" w:rsidRDefault="00486D80" w:rsidP="00CD78CA">
      <w:pPr>
        <w:pStyle w:val="PlainText"/>
        <w:rPr>
          <w:b/>
          <w:rPrChange w:id="834" w:author="V Tropepe" w:date="2018-11-15T16:56:00Z">
            <w:rPr/>
          </w:rPrChange>
        </w:rPr>
      </w:pPr>
      <w:del w:id="835" w:author="V Tropepe" w:date="2018-11-15T16:56:00Z">
        <w:r w:rsidRPr="00760F7D" w:rsidDel="00760F7D">
          <w:rPr>
            <w:b/>
            <w:rPrChange w:id="836" w:author="V Tropepe" w:date="2018-11-15T16:56:00Z">
              <w:rPr/>
            </w:rPrChange>
          </w:rPr>
          <w:delText>\section*{</w:delText>
        </w:r>
      </w:del>
      <w:r w:rsidRPr="00760F7D">
        <w:rPr>
          <w:b/>
          <w:rPrChange w:id="837" w:author="V Tropepe" w:date="2018-11-15T16:56:00Z">
            <w:rPr/>
          </w:rPrChange>
        </w:rPr>
        <w:t>Conclusion</w:t>
      </w:r>
      <w:del w:id="838" w:author="V Tropepe" w:date="2018-11-15T16:56:00Z">
        <w:r w:rsidRPr="00760F7D" w:rsidDel="00760F7D">
          <w:rPr>
            <w:b/>
            <w:rPrChange w:id="839" w:author="V Tropepe" w:date="2018-11-15T16:56:00Z">
              <w:rPr/>
            </w:rPrChange>
          </w:rPr>
          <w:delText>}</w:delText>
        </w:r>
      </w:del>
    </w:p>
    <w:p w14:paraId="5488CB54" w14:textId="77777777" w:rsidR="00486D80" w:rsidRPr="00CD78CA" w:rsidRDefault="00486D80" w:rsidP="00CD78CA">
      <w:pPr>
        <w:pStyle w:val="PlainText"/>
      </w:pPr>
    </w:p>
    <w:p w14:paraId="1EED460F" w14:textId="1C43A2AD" w:rsidR="00486D80" w:rsidRPr="00CD78CA" w:rsidRDefault="00486D80" w:rsidP="00CD78CA">
      <w:pPr>
        <w:pStyle w:val="PlainText"/>
      </w:pPr>
      <w:r w:rsidRPr="00CD78CA">
        <w:t xml:space="preserve">Simple stochastic models are familiar tools for stem cell biologists. Introduced by Till, McCulloch, and </w:t>
      </w:r>
      <w:proofErr w:type="spellStart"/>
      <w:r w:rsidRPr="00CD78CA">
        <w:t>Siminovitch</w:t>
      </w:r>
      <w:proofErr w:type="spellEnd"/>
      <w:r w:rsidRPr="00CD78CA">
        <w:t xml:space="preserve"> in 1964, they proved their utility in describing variability in clonal lineage outcomes of putative stem cells, originating from macromolecular processes beyond the scope of cellular models (and beyond the reach of the molecular techniques of the time</w:t>
      </w:r>
      <w:r w:rsidRPr="002111FF">
        <w:rPr>
          <w:highlight w:val="yellow"/>
          <w:rPrChange w:id="840" w:author="V Tropepe" w:date="2018-11-15T16:59:00Z">
            <w:rPr/>
          </w:rPrChange>
        </w:rPr>
        <w:t>)</w:t>
      </w:r>
      <w:ins w:id="841" w:author="V Tropepe" w:date="2018-11-15T16:59:00Z">
        <w:r w:rsidR="002111FF" w:rsidRPr="002111FF">
          <w:rPr>
            <w:highlight w:val="yellow"/>
            <w:rPrChange w:id="842" w:author="V Tropepe" w:date="2018-11-15T16:59:00Z">
              <w:rPr/>
            </w:rPrChange>
          </w:rPr>
          <w:t>\</w:t>
        </w:r>
        <w:proofErr w:type="gramStart"/>
        <w:r w:rsidR="002111FF" w:rsidRPr="002111FF">
          <w:rPr>
            <w:highlight w:val="yellow"/>
            <w:rPrChange w:id="843" w:author="V Tropepe" w:date="2018-11-15T16:59:00Z">
              <w:rPr/>
            </w:rPrChange>
          </w:rPr>
          <w:t>cite{</w:t>
        </w:r>
        <w:proofErr w:type="gramEnd"/>
        <w:r w:rsidR="002111FF" w:rsidRPr="002111FF">
          <w:rPr>
            <w:highlight w:val="yellow"/>
            <w:rPrChange w:id="844" w:author="V Tropepe" w:date="2018-11-15T16:59:00Z">
              <w:rPr/>
            </w:rPrChange>
          </w:rPr>
          <w:t>Till et al}</w:t>
        </w:r>
      </w:ins>
      <w:r w:rsidRPr="00CD78CA">
        <w:t>. More prosaically, their simplicity afforded computational tractability in an era when processing time was relatively scarce, allowing early access to Monte Carlo simulation techniques. That said, their abstract nature necessarily emphasizes a</w:t>
      </w:r>
      <w:del w:id="845" w:author="V Tropepe" w:date="2018-11-15T17:00:00Z">
        <w:r w:rsidRPr="00CD78CA" w:rsidDel="002111FF">
          <w:delText>n</w:delText>
        </w:r>
      </w:del>
      <w:r w:rsidRPr="00CD78CA">
        <w:t xml:space="preserve"> </w:t>
      </w:r>
      <w:ins w:id="846" w:author="V Tropepe" w:date="2018-11-15T17:00:00Z">
        <w:r w:rsidR="002111FF">
          <w:t>non-</w:t>
        </w:r>
      </w:ins>
      <w:del w:id="847" w:author="V Tropepe" w:date="2018-11-15T17:00:00Z">
        <w:r w:rsidRPr="00CD78CA" w:rsidDel="002111FF">
          <w:delText>a</w:delText>
        </w:r>
      </w:del>
      <w:r w:rsidRPr="00CD78CA">
        <w:t>spatial, lineage-centric view of tissue development, which cannot account for the generation of structurally complex tissues like retinas beyond cell numbers, and, perhaps, fate composition</w:t>
      </w:r>
      <w:ins w:id="848" w:author="V Tropepe" w:date="2018-11-15T17:00:00Z">
        <w:r w:rsidR="002111FF" w:rsidRPr="002111FF">
          <w:rPr>
            <w:highlight w:val="yellow"/>
            <w:rPrChange w:id="849" w:author="V Tropepe" w:date="2018-11-15T17:00:00Z">
              <w:rPr/>
            </w:rPrChange>
          </w:rPr>
          <w:t>\</w:t>
        </w:r>
        <w:proofErr w:type="gramStart"/>
        <w:r w:rsidR="002111FF" w:rsidRPr="002111FF">
          <w:rPr>
            <w:highlight w:val="yellow"/>
            <w:rPrChange w:id="850" w:author="V Tropepe" w:date="2018-11-15T17:00:00Z">
              <w:rPr/>
            </w:rPrChange>
          </w:rPr>
          <w:t>cite{</w:t>
        </w:r>
        <w:proofErr w:type="gramEnd"/>
        <w:r w:rsidR="002111FF" w:rsidRPr="002111FF">
          <w:rPr>
            <w:highlight w:val="yellow"/>
            <w:rPrChange w:id="851" w:author="V Tropepe" w:date="2018-11-15T17:00:00Z">
              <w:rPr/>
            </w:rPrChange>
          </w:rPr>
          <w:t>REF??}</w:t>
        </w:r>
      </w:ins>
      <w:r w:rsidRPr="00CD78CA">
        <w:t xml:space="preserve">. As a result of this relatively loose relationship to the complex morphogenetic environment, there are few constraints on the model configurations that may produce similar outputs. As we hope </w:t>
      </w:r>
      <w:ins w:id="852" w:author="V Tropepe" w:date="2018-11-15T17:01:00Z">
        <w:r w:rsidR="002111FF">
          <w:t xml:space="preserve">it </w:t>
        </w:r>
      </w:ins>
      <w:r w:rsidRPr="00CD78CA">
        <w:t xml:space="preserve">has been made plain by the analyses herein, this can result in </w:t>
      </w:r>
      <w:proofErr w:type="spellStart"/>
      <w:r w:rsidRPr="00CD78CA">
        <w:t>modellers</w:t>
      </w:r>
      <w:proofErr w:type="spellEnd"/>
      <w:r w:rsidRPr="00CD78CA">
        <w:t xml:space="preserve"> being led astray by their apparently good fits to observations. This is one reason why it has long been unacceptable in other biological </w:t>
      </w:r>
      <w:proofErr w:type="spellStart"/>
      <w:r w:rsidRPr="00CD78CA">
        <w:t>modelling</w:t>
      </w:r>
      <w:proofErr w:type="spellEnd"/>
      <w:r w:rsidRPr="00CD78CA">
        <w:t xml:space="preserve"> communities (particularly, among ecologists) to present the fit of one highly parameteri</w:t>
      </w:r>
      <w:ins w:id="853" w:author="V Tropepe" w:date="2018-11-15T17:01:00Z">
        <w:r w:rsidR="002111FF">
          <w:t>z</w:t>
        </w:r>
      </w:ins>
      <w:del w:id="854" w:author="V Tropepe" w:date="2018-11-15T17:01:00Z">
        <w:r w:rsidRPr="00CD78CA" w:rsidDel="002111FF">
          <w:delText>s</w:delText>
        </w:r>
      </w:del>
      <w:r w:rsidRPr="00CD78CA">
        <w:t>ed model as evidence for some theory; it is very rare that there is not a model representing an alternative theory that cannot be made to produce a reasonable model fit</w:t>
      </w:r>
      <w:ins w:id="855" w:author="V Tropepe" w:date="2018-11-15T17:02:00Z">
        <w:r w:rsidR="002111FF" w:rsidRPr="002111FF">
          <w:rPr>
            <w:highlight w:val="yellow"/>
            <w:rPrChange w:id="856" w:author="V Tropepe" w:date="2018-11-15T17:02:00Z">
              <w:rPr/>
            </w:rPrChange>
          </w:rPr>
          <w:t>\</w:t>
        </w:r>
        <w:proofErr w:type="gramStart"/>
        <w:r w:rsidR="002111FF" w:rsidRPr="002111FF">
          <w:rPr>
            <w:highlight w:val="yellow"/>
            <w:rPrChange w:id="857" w:author="V Tropepe" w:date="2018-11-15T17:02:00Z">
              <w:rPr/>
            </w:rPrChange>
          </w:rPr>
          <w:t>cite{</w:t>
        </w:r>
        <w:proofErr w:type="gramEnd"/>
        <w:r w:rsidR="002111FF" w:rsidRPr="002111FF">
          <w:rPr>
            <w:highlight w:val="yellow"/>
            <w:rPrChange w:id="858" w:author="V Tropepe" w:date="2018-11-15T17:02:00Z">
              <w:rPr/>
            </w:rPrChange>
          </w:rPr>
          <w:t>Ecology REF?}</w:t>
        </w:r>
      </w:ins>
      <w:r w:rsidRPr="00CD78CA">
        <w:t>. Indeed, as we demonstrate here, the use of standard model selection techniques may make plain that some model form is unable to distinguish between competing theories.</w:t>
      </w:r>
    </w:p>
    <w:p w14:paraId="0FA5808C" w14:textId="77777777" w:rsidR="00486D80" w:rsidRPr="00CD78CA" w:rsidRDefault="00486D80" w:rsidP="00CD78CA">
      <w:pPr>
        <w:pStyle w:val="PlainText"/>
      </w:pPr>
    </w:p>
    <w:p w14:paraId="5B413F31" w14:textId="1968A678" w:rsidR="00486D80" w:rsidRPr="00CD78CA" w:rsidRDefault="00486D80" w:rsidP="00CD78CA">
      <w:pPr>
        <w:pStyle w:val="PlainText"/>
      </w:pPr>
      <w:r w:rsidRPr="00CD78CA">
        <w:t xml:space="preserve">To some extent, this can be ameliorated by careful attention to the particular macromolecular or cellular referents that particular model constructs represent. The </w:t>
      </w:r>
      <w:ins w:id="859" w:author="V Tropepe" w:date="2018-11-15T17:03:00Z">
        <w:r w:rsidR="002111FF">
          <w:t>“</w:t>
        </w:r>
      </w:ins>
      <w:del w:id="860" w:author="V Tropepe" w:date="2018-11-15T17:03:00Z">
        <w:r w:rsidRPr="00CD78CA" w:rsidDel="002111FF">
          <w:delText>``</w:delText>
        </w:r>
      </w:del>
      <w:r w:rsidRPr="00CD78CA">
        <w:t>mitotic mode</w:t>
      </w:r>
      <w:ins w:id="861" w:author="V Tropepe" w:date="2018-11-15T17:03:00Z">
        <w:r w:rsidR="002111FF">
          <w:t>”</w:t>
        </w:r>
      </w:ins>
      <w:del w:id="862" w:author="V Tropepe" w:date="2018-11-15T17:03:00Z">
        <w:r w:rsidRPr="00CD78CA" w:rsidDel="002111FF">
          <w:delText>"</w:delText>
        </w:r>
      </w:del>
      <w:r w:rsidRPr="00CD78CA">
        <w:t xml:space="preserve"> construct present in all SSMs is a particularly ambiguous and problematic one in this regard. </w:t>
      </w:r>
      <w:del w:id="863" w:author="V Tropepe" w:date="2018-11-15T17:03:00Z">
        <w:r w:rsidRPr="00CD78CA" w:rsidDel="002111FF">
          <w:delText>``</w:delText>
        </w:r>
      </w:del>
      <w:r w:rsidRPr="00CD78CA">
        <w:t>Mitotic mode</w:t>
      </w:r>
      <w:del w:id="864" w:author="V Tropepe" w:date="2018-11-15T17:03:00Z">
        <w:r w:rsidRPr="00CD78CA" w:rsidDel="002111FF">
          <w:delText>"</w:delText>
        </w:r>
      </w:del>
      <w:r w:rsidRPr="00CD78CA">
        <w:t xml:space="preserve"> is not, itself, a property of a mitotic event, but is rather a retrospective classification of the event after an experimenter observes whether</w:t>
      </w:r>
      <w:ins w:id="865" w:author="V Tropepe" w:date="2018-11-15T17:03:00Z">
        <w:r w:rsidR="002111FF">
          <w:t xml:space="preserve"> or not</w:t>
        </w:r>
      </w:ins>
      <w:r w:rsidRPr="00CD78CA">
        <w:t xml:space="preserve"> progeny resulting from the event continue to proliferate. Its original appearance in SSMs was simply to allow calculation of clonal population sizes</w:t>
      </w:r>
      <w:ins w:id="866" w:author="V Tropepe" w:date="2018-11-15T17:04:00Z">
        <w:r w:rsidR="002111FF" w:rsidRPr="002111FF">
          <w:rPr>
            <w:highlight w:val="yellow"/>
            <w:rPrChange w:id="867" w:author="V Tropepe" w:date="2018-11-15T17:04:00Z">
              <w:rPr/>
            </w:rPrChange>
          </w:rPr>
          <w:t>\</w:t>
        </w:r>
        <w:proofErr w:type="gramStart"/>
        <w:r w:rsidR="002111FF" w:rsidRPr="002111FF">
          <w:rPr>
            <w:highlight w:val="yellow"/>
            <w:rPrChange w:id="868" w:author="V Tropepe" w:date="2018-11-15T17:04:00Z">
              <w:rPr/>
            </w:rPrChange>
          </w:rPr>
          <w:t>cite{</w:t>
        </w:r>
        <w:proofErr w:type="gramEnd"/>
        <w:r w:rsidR="002111FF" w:rsidRPr="002111FF">
          <w:rPr>
            <w:highlight w:val="yellow"/>
            <w:rPrChange w:id="869" w:author="V Tropepe" w:date="2018-11-15T17:04:00Z">
              <w:rPr/>
            </w:rPrChange>
          </w:rPr>
          <w:t>REF?}</w:t>
        </w:r>
      </w:ins>
      <w:r w:rsidRPr="00CD78CA">
        <w:t xml:space="preserve">; it was never intended to represent a particular type of process or </w:t>
      </w:r>
      <w:ins w:id="870" w:author="V Tropepe" w:date="2018-11-15T17:03:00Z">
        <w:r w:rsidR="002111FF">
          <w:t>“</w:t>
        </w:r>
      </w:ins>
      <w:del w:id="871" w:author="V Tropepe" w:date="2018-11-15T17:03:00Z">
        <w:r w:rsidRPr="00CD78CA" w:rsidDel="002111FF">
          <w:delText>``</w:delText>
        </w:r>
      </w:del>
      <w:r w:rsidRPr="00CD78CA">
        <w:t>decision</w:t>
      </w:r>
      <w:ins w:id="872" w:author="V Tropepe" w:date="2018-11-15T17:03:00Z">
        <w:r w:rsidR="002111FF">
          <w:t>”</w:t>
        </w:r>
      </w:ins>
      <w:del w:id="873" w:author="V Tropepe" w:date="2018-11-15T17:03:00Z">
        <w:r w:rsidRPr="00CD78CA" w:rsidDel="002111FF">
          <w:delText>"</w:delText>
        </w:r>
      </w:del>
      <w:r w:rsidRPr="00CD78CA">
        <w:t xml:space="preserve"> made by cells at the time of mitosis to continue proliferating or not. Any number of pre- or post-mitotic signals and processes may result in a particular mitosis being classified as PP, PD, or DD, without anything about the event itself determining this. The use of such a retrospective classification, rather than the identification of some physical property of the mitotic event (such as the asymmetric inheritance of fate determinants), is straightforwardly a concession that the actual macromolecular determinants of cellular fate are outside the scope of the model.</w:t>
      </w:r>
    </w:p>
    <w:p w14:paraId="71222DD0" w14:textId="77777777" w:rsidR="00486D80" w:rsidRPr="00CD78CA" w:rsidRDefault="00486D80" w:rsidP="00CD78CA">
      <w:pPr>
        <w:pStyle w:val="PlainText"/>
      </w:pPr>
    </w:p>
    <w:p w14:paraId="47447DCC" w14:textId="003FC787" w:rsidR="00486D80" w:rsidRPr="00CD78CA" w:rsidRDefault="00486D80" w:rsidP="00CD78CA">
      <w:pPr>
        <w:pStyle w:val="PlainText"/>
      </w:pPr>
      <w:r w:rsidRPr="00CD78CA">
        <w:t>The SPMME represents an attempt to connect this abstract, retrospective model construct to observations of noisy gene transcription</w:t>
      </w:r>
      <w:r w:rsidRPr="00533D6A">
        <w:rPr>
          <w:highlight w:val="yellow"/>
          <w:rPrChange w:id="874" w:author="V Tropepe" w:date="2018-11-15T17:05:00Z">
            <w:rPr/>
          </w:rPrChange>
        </w:rPr>
        <w:t>\</w:t>
      </w:r>
      <w:proofErr w:type="gramStart"/>
      <w:r w:rsidRPr="00533D6A">
        <w:rPr>
          <w:highlight w:val="yellow"/>
          <w:rPrChange w:id="875" w:author="V Tropepe" w:date="2018-11-15T17:05:00Z">
            <w:rPr/>
          </w:rPrChange>
        </w:rPr>
        <w:t>cite{</w:t>
      </w:r>
      <w:proofErr w:type="gramEnd"/>
      <w:r w:rsidRPr="00533D6A">
        <w:rPr>
          <w:highlight w:val="yellow"/>
          <w:rPrChange w:id="876" w:author="V Tropepe" w:date="2018-11-15T17:05:00Z">
            <w:rPr/>
          </w:rPrChange>
        </w:rPr>
        <w:t>Raj2008}</w:t>
      </w:r>
      <w:r w:rsidRPr="00CD78CA">
        <w:t>. Motivated by the observation that momentary mRNA transcript expression in RPCs is highly variable from cell-to-cell</w:t>
      </w:r>
      <w:r w:rsidRPr="00533D6A">
        <w:rPr>
          <w:highlight w:val="yellow"/>
          <w:rPrChange w:id="877" w:author="V Tropepe" w:date="2018-11-15T17:05:00Z">
            <w:rPr/>
          </w:rPrChange>
        </w:rPr>
        <w:t>\</w:t>
      </w:r>
      <w:proofErr w:type="gramStart"/>
      <w:r w:rsidRPr="00533D6A">
        <w:rPr>
          <w:highlight w:val="yellow"/>
          <w:rPrChange w:id="878" w:author="V Tropepe" w:date="2018-11-15T17:05:00Z">
            <w:rPr/>
          </w:rPrChange>
        </w:rPr>
        <w:t>cite{</w:t>
      </w:r>
      <w:proofErr w:type="gramEnd"/>
      <w:r w:rsidRPr="00533D6A">
        <w:rPr>
          <w:highlight w:val="yellow"/>
          <w:rPrChange w:id="879" w:author="V Tropepe" w:date="2018-11-15T17:05:00Z">
            <w:rPr/>
          </w:rPrChange>
        </w:rPr>
        <w:t>Trimarchi2008}</w:t>
      </w:r>
      <w:r w:rsidRPr="00CD78CA">
        <w:t xml:space="preserve">, the suggestion is that this transcriptional variability may be responsible for the observed variability in RPC lineage outcomes. Since the extent of transcription noise may be </w:t>
      </w:r>
      <w:ins w:id="880" w:author="V Tropepe" w:date="2018-11-15T17:05:00Z">
        <w:r w:rsidR="00533D6A">
          <w:t>“</w:t>
        </w:r>
      </w:ins>
      <w:del w:id="881" w:author="V Tropepe" w:date="2018-11-15T17:05:00Z">
        <w:r w:rsidRPr="00CD78CA" w:rsidDel="00533D6A">
          <w:delText>``</w:delText>
        </w:r>
      </w:del>
      <w:r w:rsidRPr="00CD78CA">
        <w:t>tuned</w:t>
      </w:r>
      <w:ins w:id="882" w:author="V Tropepe" w:date="2018-11-15T17:06:00Z">
        <w:r w:rsidR="00533D6A">
          <w:t>”</w:t>
        </w:r>
      </w:ins>
      <w:del w:id="883" w:author="V Tropepe" w:date="2018-11-15T17:06:00Z">
        <w:r w:rsidRPr="00CD78CA" w:rsidDel="00533D6A">
          <w:delText>"</w:delText>
        </w:r>
      </w:del>
      <w:r w:rsidRPr="00CD78CA">
        <w:t xml:space="preserve"> to a degree by</w:t>
      </w:r>
      <w:ins w:id="884" w:author="V Tropepe" w:date="2018-11-15T17:06:00Z">
        <w:r w:rsidR="00533D6A">
          <w:t>, for example,</w:t>
        </w:r>
      </w:ins>
      <w:del w:id="885" w:author="V Tropepe" w:date="2018-11-15T17:06:00Z">
        <w:r w:rsidRPr="00CD78CA" w:rsidDel="00533D6A">
          <w:delText xml:space="preserve"> e.g.</w:delText>
        </w:r>
      </w:del>
      <w:r w:rsidRPr="00CD78CA">
        <w:t xml:space="preserve"> promoter sequences</w:t>
      </w:r>
      <w:r w:rsidRPr="00533D6A">
        <w:rPr>
          <w:highlight w:val="yellow"/>
          <w:rPrChange w:id="886" w:author="V Tropepe" w:date="2018-11-15T17:06:00Z">
            <w:rPr/>
          </w:rPrChange>
        </w:rPr>
        <w:t>\</w:t>
      </w:r>
      <w:proofErr w:type="gramStart"/>
      <w:r w:rsidRPr="00533D6A">
        <w:rPr>
          <w:highlight w:val="yellow"/>
          <w:rPrChange w:id="887" w:author="V Tropepe" w:date="2018-11-15T17:06:00Z">
            <w:rPr/>
          </w:rPrChange>
        </w:rPr>
        <w:t>cite{</w:t>
      </w:r>
      <w:proofErr w:type="gramEnd"/>
      <w:r w:rsidRPr="00533D6A">
        <w:rPr>
          <w:highlight w:val="yellow"/>
          <w:rPrChange w:id="888" w:author="V Tropepe" w:date="2018-11-15T17:06:00Z">
            <w:rPr/>
          </w:rPrChange>
        </w:rPr>
        <w:t>Raser2004}</w:t>
      </w:r>
      <w:r w:rsidRPr="00CD78CA">
        <w:t xml:space="preserve">, this is a legitimate target for Darwinian evolution. There are two significant problems with identifying the SPMME's stochastic mitotic mode with this type of process. The first we have demonstrated by constructing an alternative model with deterministic mitotic mode but variable phase lengths: the source of variability may be located elsewhere without compromising the explanatory power of the model. It is therefore impossible to determine what sort of process might give rise to variability in RPC lineage outcomes by using SSMs. The second, more fundamental problem is that a causal explanation of the presence of the signal, for which noise is a property, is elided entirely in </w:t>
      </w:r>
      <w:proofErr w:type="spellStart"/>
      <w:r w:rsidRPr="00CD78CA">
        <w:t>favour</w:t>
      </w:r>
      <w:proofErr w:type="spellEnd"/>
      <w:r w:rsidRPr="00CD78CA">
        <w:t xml:space="preserve"> of emphasis on</w:t>
      </w:r>
      <w:ins w:id="889" w:author="V Tropepe" w:date="2018-11-15T17:07:00Z">
        <w:r w:rsidR="00533D6A">
          <w:t xml:space="preserve"> </w:t>
        </w:r>
      </w:ins>
      <w:del w:id="890" w:author="V Tropepe" w:date="2018-11-15T17:07:00Z">
        <w:r w:rsidRPr="00CD78CA" w:rsidDel="00533D6A">
          <w:delText xml:space="preserve"> ``</w:delText>
        </w:r>
      </w:del>
      <w:proofErr w:type="spellStart"/>
      <w:r w:rsidRPr="00CD78CA">
        <w:t>stochasticity</w:t>
      </w:r>
      <w:proofErr w:type="spellEnd"/>
      <w:del w:id="891" w:author="V Tropepe" w:date="2018-11-15T17:07:00Z">
        <w:r w:rsidRPr="00CD78CA" w:rsidDel="00533D6A">
          <w:delText>"</w:delText>
        </w:r>
      </w:del>
      <w:r w:rsidRPr="00CD78CA">
        <w:t xml:space="preserve">. This is most apparent in the </w:t>
      </w:r>
      <w:proofErr w:type="spellStart"/>
      <w:r w:rsidRPr="00CD78CA">
        <w:t>Boije</w:t>
      </w:r>
      <w:proofErr w:type="spellEnd"/>
      <w:r w:rsidRPr="00CD78CA">
        <w:t xml:space="preserve"> SSM. In this model, </w:t>
      </w:r>
      <w:commentRangeStart w:id="892"/>
      <w:r w:rsidRPr="00CD78CA">
        <w:t>Atoh7</w:t>
      </w:r>
      <w:commentRangeEnd w:id="892"/>
      <w:r w:rsidR="007E4F64">
        <w:rPr>
          <w:rStyle w:val="CommentReference"/>
          <w:rFonts w:asciiTheme="minorHAnsi" w:hAnsiTheme="minorHAnsi"/>
        </w:rPr>
        <w:commentReference w:id="892"/>
      </w:r>
      <w:r w:rsidRPr="00CD78CA">
        <w:t xml:space="preserve"> and Ptf1a TFs are available to provide their noisy signal in the 4th and 5th lineage generations, and at no other time. We do not dispute that a noisy signal may contribute to variability in that signals' effects; rather, we suggest that it is the temporal structure of such a signal (assuming this structure can be empirically demonstrated, rather than assumed) that calls for causal explanation. The SPMME reports explicitly disclaim the necessity for </w:t>
      </w:r>
      <w:ins w:id="893" w:author="V Tropepe" w:date="2018-11-15T17:08:00Z">
        <w:r w:rsidR="00E46C98">
          <w:t>“</w:t>
        </w:r>
      </w:ins>
      <w:del w:id="894" w:author="V Tropepe" w:date="2018-11-15T17:07:00Z">
        <w:r w:rsidRPr="00CD78CA" w:rsidDel="00E46C98">
          <w:delText>``</w:delText>
        </w:r>
      </w:del>
      <w:r w:rsidRPr="00CD78CA">
        <w:t xml:space="preserve">causative hypotheses" in the case that a stochastic model provides a good fit to observations. </w:t>
      </w:r>
      <w:commentRangeStart w:id="895"/>
      <w:r w:rsidRPr="00CD78CA">
        <w:t xml:space="preserve">As </w:t>
      </w:r>
      <w:proofErr w:type="spellStart"/>
      <w:r w:rsidRPr="00CD78CA">
        <w:t>Jaynes</w:t>
      </w:r>
      <w:proofErr w:type="spellEnd"/>
      <w:r w:rsidRPr="00CD78CA">
        <w:t xml:space="preserve"> remarked in his classic text on probability theory, </w:t>
      </w:r>
      <w:ins w:id="896" w:author="V Tropepe" w:date="2018-11-15T17:08:00Z">
        <w:r w:rsidR="00E46C98">
          <w:t>“</w:t>
        </w:r>
      </w:ins>
      <w:del w:id="897" w:author="V Tropepe" w:date="2018-11-15T17:08:00Z">
        <w:r w:rsidRPr="00CD78CA" w:rsidDel="00E46C98">
          <w:delText>``</w:delText>
        </w:r>
      </w:del>
      <w:r w:rsidRPr="00CD78CA">
        <w:t>[</w:t>
      </w:r>
      <w:proofErr w:type="spellStart"/>
      <w:r w:rsidRPr="00CD78CA">
        <w:t>stochasticity</w:t>
      </w:r>
      <w:proofErr w:type="spellEnd"/>
      <w:r w:rsidRPr="00CD78CA">
        <w:t>] is always presented in verbiage that implies one is describing an objectively true property of a real physical process. To one who believes such a thing literally, there could be no motivation to investigate the causes more deeply ... and so the real processes at work might never be discovered."\</w:t>
      </w:r>
      <w:proofErr w:type="gramStart"/>
      <w:r w:rsidRPr="00CD78CA">
        <w:t>cite</w:t>
      </w:r>
      <w:proofErr w:type="gramEnd"/>
      <w:r w:rsidRPr="00CD78CA">
        <w:t xml:space="preserve">{Jaynes2003} </w:t>
      </w:r>
      <w:commentRangeEnd w:id="895"/>
      <w:r w:rsidR="00E46C98">
        <w:rPr>
          <w:rStyle w:val="CommentReference"/>
          <w:rFonts w:asciiTheme="minorHAnsi" w:hAnsiTheme="minorHAnsi"/>
        </w:rPr>
        <w:commentReference w:id="895"/>
      </w:r>
    </w:p>
    <w:p w14:paraId="299AD10E" w14:textId="77777777" w:rsidR="00486D80" w:rsidRPr="00CD78CA" w:rsidRDefault="00486D80" w:rsidP="00CD78CA">
      <w:pPr>
        <w:pStyle w:val="PlainText"/>
      </w:pPr>
    </w:p>
    <w:p w14:paraId="3352C6AD" w14:textId="01E95A55" w:rsidR="00486D80" w:rsidRPr="00CD78CA" w:rsidRDefault="00486D80" w:rsidP="00CD78CA">
      <w:pPr>
        <w:pStyle w:val="PlainText"/>
      </w:pPr>
      <w:r w:rsidRPr="00CD78CA">
        <w:t xml:space="preserve">In identifying the model construct with the physical processes determining RPC outcomes, the SPMME obscures what seems to us to be the primary lesson to be drawn from the Harris groups' beautiful in vivo studies of zebrafish </w:t>
      </w:r>
      <w:proofErr w:type="gramStart"/>
      <w:r w:rsidRPr="00CD78CA">
        <w:t>RPCs.</w:t>
      </w:r>
      <w:proofErr w:type="gramEnd"/>
      <w:r w:rsidRPr="00CD78CA">
        <w:t xml:space="preserve"> That is, compared to late rat RPCs in dissociated clonal culture, RPCs in intact zebrafish retinas produce far more orderly outcomes. To the extent that these outcomes are variable, the source of variability remains unidentified. We suggest that, in order to produce good explanations for both the order and unpredictable variability exhibited in RPC behaviours, more sophisticated models and more rigorous </w:t>
      </w:r>
      <w:proofErr w:type="spellStart"/>
      <w:r w:rsidRPr="00CD78CA">
        <w:t>modelling</w:t>
      </w:r>
      <w:proofErr w:type="spellEnd"/>
      <w:r w:rsidRPr="00CD78CA">
        <w:t xml:space="preserve"> practices are required. Resort</w:t>
      </w:r>
      <w:ins w:id="898" w:author="V Tropepe" w:date="2018-11-15T17:09:00Z">
        <w:r w:rsidR="002F4F61">
          <w:t>ing</w:t>
        </w:r>
      </w:ins>
      <w:r w:rsidRPr="00CD78CA">
        <w:t xml:space="preserve"> to </w:t>
      </w:r>
      <w:ins w:id="899" w:author="V Tropepe" w:date="2018-11-15T17:09:00Z">
        <w:r w:rsidR="002F4F61">
          <w:t>“</w:t>
        </w:r>
      </w:ins>
      <w:del w:id="900" w:author="V Tropepe" w:date="2018-11-15T17:09:00Z">
        <w:r w:rsidRPr="00CD78CA" w:rsidDel="002F4F61">
          <w:delText>``</w:delText>
        </w:r>
      </w:del>
      <w:proofErr w:type="spellStart"/>
      <w:r w:rsidRPr="00CD78CA">
        <w:t>stochasticity</w:t>
      </w:r>
      <w:proofErr w:type="spellEnd"/>
      <w:r w:rsidRPr="00CD78CA">
        <w:t>" as an explanatory element should not be made in the absence of model comparisons that rule out alternatives with well-defined causal structures</w:t>
      </w:r>
      <w:ins w:id="901" w:author="V Tropepe" w:date="2018-11-15T17:09:00Z">
        <w:r w:rsidR="002F4F61">
          <w:t>.</w:t>
        </w:r>
      </w:ins>
      <w:del w:id="902" w:author="V Tropepe" w:date="2018-11-15T17:09:00Z">
        <w:r w:rsidRPr="00CD78CA" w:rsidDel="002F4F61">
          <w:delText>, lest we fall into the trap Jaynes warned us about.</w:delText>
        </w:r>
      </w:del>
    </w:p>
    <w:p w14:paraId="099CA45B" w14:textId="77777777" w:rsidR="00486D80" w:rsidDel="002F4F61" w:rsidRDefault="00486D80" w:rsidP="00CD78CA">
      <w:pPr>
        <w:pStyle w:val="PlainText"/>
        <w:rPr>
          <w:del w:id="903" w:author="V Tropepe" w:date="2018-11-15T17:10:00Z"/>
        </w:rPr>
      </w:pPr>
      <w:r w:rsidRPr="00CD78CA">
        <w:t xml:space="preserve"> </w:t>
      </w:r>
    </w:p>
    <w:p w14:paraId="7179BBF8" w14:textId="77777777" w:rsidR="002F4F61" w:rsidRDefault="002F4F61" w:rsidP="00CD78CA">
      <w:pPr>
        <w:pStyle w:val="PlainText"/>
        <w:rPr>
          <w:ins w:id="904" w:author="V Tropepe" w:date="2018-11-15T17:10:00Z"/>
        </w:rPr>
      </w:pPr>
    </w:p>
    <w:p w14:paraId="662D0E48" w14:textId="77777777" w:rsidR="00486D80" w:rsidRPr="002F4F61" w:rsidDel="002F4F61" w:rsidRDefault="002F4F61" w:rsidP="00CD78CA">
      <w:pPr>
        <w:pStyle w:val="PlainText"/>
        <w:rPr>
          <w:ins w:id="905" w:author="V Tropepe" w:date="2018-11-15T17:10:00Z"/>
          <w:b/>
          <w:rPrChange w:id="906" w:author="V Tropepe" w:date="2018-11-15T17:10:00Z">
            <w:rPr>
              <w:ins w:id="907" w:author="V Tropepe" w:date="2018-11-15T17:10:00Z"/>
            </w:rPr>
          </w:rPrChange>
        </w:rPr>
      </w:pPr>
    </w:p>
    <w:p w14:paraId="5959F1CD" w14:textId="77777777" w:rsidR="00486D80" w:rsidRPr="002F4F61" w:rsidRDefault="00486D80" w:rsidP="00CD78CA">
      <w:pPr>
        <w:pStyle w:val="PlainText"/>
        <w:rPr>
          <w:b/>
          <w:rPrChange w:id="908" w:author="V Tropepe" w:date="2018-11-15T17:10:00Z">
            <w:rPr/>
          </w:rPrChange>
        </w:rPr>
      </w:pPr>
      <w:del w:id="909" w:author="V Tropepe" w:date="2018-11-15T17:10:00Z">
        <w:r w:rsidRPr="002F4F61" w:rsidDel="002F4F61">
          <w:rPr>
            <w:b/>
            <w:rPrChange w:id="910" w:author="V Tropepe" w:date="2018-11-15T17:10:00Z">
              <w:rPr/>
            </w:rPrChange>
          </w:rPr>
          <w:delText>\section*{</w:delText>
        </w:r>
      </w:del>
      <w:r w:rsidRPr="002F4F61">
        <w:rPr>
          <w:b/>
          <w:rPrChange w:id="911" w:author="V Tropepe" w:date="2018-11-15T17:10:00Z">
            <w:rPr/>
          </w:rPrChange>
        </w:rPr>
        <w:t>Materials and methods</w:t>
      </w:r>
      <w:del w:id="912" w:author="V Tropepe" w:date="2018-11-15T17:10:00Z">
        <w:r w:rsidRPr="002F4F61" w:rsidDel="002F4F61">
          <w:rPr>
            <w:b/>
            <w:rPrChange w:id="913" w:author="V Tropepe" w:date="2018-11-15T17:10:00Z">
              <w:rPr/>
            </w:rPrChange>
          </w:rPr>
          <w:delText>}</w:delText>
        </w:r>
      </w:del>
    </w:p>
    <w:p w14:paraId="2ECC1FCB" w14:textId="77777777" w:rsidR="00617062" w:rsidRDefault="00617062" w:rsidP="00CD78CA">
      <w:pPr>
        <w:pStyle w:val="PlainText"/>
        <w:rPr>
          <w:ins w:id="914" w:author="V Tropepe" w:date="2018-11-15T17:10:00Z"/>
        </w:rPr>
      </w:pPr>
    </w:p>
    <w:p w14:paraId="6A9E2EE5" w14:textId="77777777" w:rsidR="00486D80" w:rsidRPr="00617062" w:rsidRDefault="00486D80" w:rsidP="00CD78CA">
      <w:pPr>
        <w:pStyle w:val="PlainText"/>
        <w:rPr>
          <w:b/>
          <w:rPrChange w:id="915" w:author="V Tropepe" w:date="2018-11-15T17:19:00Z">
            <w:rPr/>
          </w:rPrChange>
        </w:rPr>
      </w:pPr>
      <w:del w:id="916" w:author="V Tropepe" w:date="2018-11-15T17:19:00Z">
        <w:r w:rsidRPr="00617062" w:rsidDel="00617062">
          <w:rPr>
            <w:b/>
            <w:rPrChange w:id="917" w:author="V Tropepe" w:date="2018-11-15T17:19:00Z">
              <w:rPr/>
            </w:rPrChange>
          </w:rPr>
          <w:delText>\subsection*{</w:delText>
        </w:r>
      </w:del>
      <w:r w:rsidRPr="00617062">
        <w:rPr>
          <w:b/>
          <w:rPrChange w:id="918" w:author="V Tropepe" w:date="2018-11-15T17:19:00Z">
            <w:rPr/>
          </w:rPrChange>
        </w:rPr>
        <w:t>Zebrafish husbandry</w:t>
      </w:r>
      <w:del w:id="919" w:author="V Tropepe" w:date="2018-11-15T17:19:00Z">
        <w:r w:rsidRPr="00617062" w:rsidDel="00617062">
          <w:rPr>
            <w:b/>
            <w:rPrChange w:id="920" w:author="V Tropepe" w:date="2018-11-15T17:19:00Z">
              <w:rPr/>
            </w:rPrChange>
          </w:rPr>
          <w:delText>}</w:delText>
        </w:r>
      </w:del>
    </w:p>
    <w:p w14:paraId="5179F6D5" w14:textId="4205BE40" w:rsidR="00486D80" w:rsidRPr="00CD78CA" w:rsidRDefault="00486D80" w:rsidP="00CD78CA">
      <w:pPr>
        <w:pStyle w:val="PlainText"/>
      </w:pPr>
      <w:r w:rsidRPr="00CD78CA">
        <w:t>Zebrafish used in this study were of a wild type AB genetic background. Embryos were derived from pairwise crossings. Larvae were collected upon crossing and held in a dark incubator at 28\</w:t>
      </w:r>
      <w:proofErr w:type="spellStart"/>
      <w:r w:rsidRPr="00CD78CA">
        <w:t>textdegree</w:t>
      </w:r>
      <w:proofErr w:type="spellEnd"/>
      <w:r w:rsidRPr="00CD78CA">
        <w:t xml:space="preserve"> C. At 1dpf, embryos were treated with 100$\</w:t>
      </w:r>
      <w:proofErr w:type="spellStart"/>
      <w:r w:rsidRPr="00CD78CA">
        <w:t>mu$l</w:t>
      </w:r>
      <w:proofErr w:type="spellEnd"/>
      <w:r w:rsidRPr="00CD78CA">
        <w:t xml:space="preserve"> of bleach diluted in 170ml of embryo medium for 3 minutes, rinsed and </w:t>
      </w:r>
      <w:proofErr w:type="spellStart"/>
      <w:r w:rsidRPr="00CD78CA">
        <w:t>dechorionated</w:t>
      </w:r>
      <w:proofErr w:type="spellEnd"/>
      <w:r w:rsidRPr="00CD78CA">
        <w:t>. Embryo medium was changed at 3dpf. After this, all animals were maintained at 28\</w:t>
      </w:r>
      <w:proofErr w:type="spellStart"/>
      <w:r w:rsidRPr="00CD78CA">
        <w:t>textdegree</w:t>
      </w:r>
      <w:proofErr w:type="spellEnd"/>
      <w:r w:rsidRPr="00CD78CA">
        <w:t xml:space="preserve"> C on a 14-hour light/10-hour dark cycle (light </w:t>
      </w:r>
      <w:proofErr w:type="spellStart"/>
      <w:r w:rsidRPr="00CD78CA">
        <w:t>intesity</w:t>
      </w:r>
      <w:proofErr w:type="spellEnd"/>
      <w:r w:rsidRPr="00CD78CA">
        <w:t xml:space="preserve"> of 300 lux) in an automated recirculating aquaculture system (</w:t>
      </w:r>
      <w:proofErr w:type="spellStart"/>
      <w:r w:rsidRPr="00CD78CA">
        <w:t>Aquaneering</w:t>
      </w:r>
      <w:proofErr w:type="spellEnd"/>
      <w:r w:rsidRPr="00CD78CA">
        <w:t>). Animals were reared using standard protocols</w:t>
      </w:r>
      <w:r w:rsidRPr="00617062">
        <w:rPr>
          <w:highlight w:val="yellow"/>
          <w:rPrChange w:id="921" w:author="V Tropepe" w:date="2018-11-15T17:20:00Z">
            <w:rPr/>
          </w:rPrChange>
        </w:rPr>
        <w:t>\</w:t>
      </w:r>
      <w:proofErr w:type="gramStart"/>
      <w:r w:rsidRPr="00617062">
        <w:rPr>
          <w:highlight w:val="yellow"/>
          <w:rPrChange w:id="922" w:author="V Tropepe" w:date="2018-11-15T17:20:00Z">
            <w:rPr/>
          </w:rPrChange>
        </w:rPr>
        <w:t>cite{</w:t>
      </w:r>
      <w:proofErr w:type="gramEnd"/>
      <w:r w:rsidRPr="00617062">
        <w:rPr>
          <w:highlight w:val="yellow"/>
          <w:rPrChange w:id="923" w:author="V Tropepe" w:date="2018-11-15T17:20:00Z">
            <w:rPr/>
          </w:rPrChange>
        </w:rPr>
        <w:t>Westerfield2000}</w:t>
      </w:r>
      <w:r w:rsidRPr="00CD78CA">
        <w:t xml:space="preserve">. Fish were sacrificed by </w:t>
      </w:r>
      <w:proofErr w:type="spellStart"/>
      <w:r w:rsidRPr="00CD78CA">
        <w:t>tricaine</w:t>
      </w:r>
      <w:proofErr w:type="spellEnd"/>
      <w:r w:rsidRPr="00CD78CA">
        <w:t xml:space="preserve"> overdose at the appropriate time</w:t>
      </w:r>
      <w:ins w:id="924" w:author="V Tropepe" w:date="2018-11-15T17:20:00Z">
        <w:r w:rsidR="00617062">
          <w:t xml:space="preserve"> </w:t>
        </w:r>
      </w:ins>
      <w:r w:rsidRPr="00CD78CA">
        <w:t>points indicated in the text. All animal experiments were performed with the approval of the University of Toronto Animal Care Committee in accordance with guidelines from the Canadian Council for Animal Care (CCAC).</w:t>
      </w:r>
    </w:p>
    <w:p w14:paraId="4EFF3BF2" w14:textId="77777777" w:rsidR="00486D80" w:rsidRPr="00CD78CA" w:rsidRDefault="00486D80" w:rsidP="00CD78CA">
      <w:pPr>
        <w:pStyle w:val="PlainText"/>
      </w:pPr>
      <w:r w:rsidRPr="00CD78CA">
        <w:t xml:space="preserve"> </w:t>
      </w:r>
    </w:p>
    <w:p w14:paraId="30AB8257" w14:textId="5B4E861A" w:rsidR="00486D80" w:rsidRPr="00CD78CA" w:rsidDel="00617062" w:rsidRDefault="00486D80" w:rsidP="00CD78CA">
      <w:pPr>
        <w:pStyle w:val="PlainText"/>
        <w:rPr>
          <w:del w:id="925" w:author="V Tropepe" w:date="2018-11-15T17:21:00Z"/>
        </w:rPr>
      </w:pPr>
      <w:del w:id="926" w:author="V Tropepe" w:date="2018-11-15T17:21:00Z">
        <w:r w:rsidRPr="00CD78CA" w:rsidDel="00617062">
          <w:delText>\subsection*{Proliferative RPC Histochemistry}</w:delText>
        </w:r>
      </w:del>
    </w:p>
    <w:p w14:paraId="3EB40BC3" w14:textId="70EFDCDF" w:rsidR="00486D80" w:rsidRPr="00CD78CA" w:rsidRDefault="00486D80" w:rsidP="00CD78CA">
      <w:pPr>
        <w:pStyle w:val="PlainText"/>
      </w:pPr>
      <w:del w:id="927" w:author="V Tropepe" w:date="2018-11-15T17:21:00Z">
        <w:r w:rsidRPr="00CD78CA" w:rsidDel="00617062">
          <w:delText>\subsubsection*{Anti-PCNA histochemistry}</w:delText>
        </w:r>
      </w:del>
      <w:ins w:id="928" w:author="V Tropepe" w:date="2018-11-15T17:21:00Z">
        <w:r w:rsidR="00617062">
          <w:t>Immunohistochemistry</w:t>
        </w:r>
      </w:ins>
    </w:p>
    <w:p w14:paraId="1C340E9C" w14:textId="5764278D" w:rsidR="00486D80" w:rsidRPr="00CD78CA" w:rsidRDefault="00486D80" w:rsidP="00CD78CA">
      <w:pPr>
        <w:pStyle w:val="PlainText"/>
      </w:pPr>
      <w:r w:rsidRPr="00CD78CA">
        <w:t xml:space="preserve">In order to assay the number of proliferating cells in zebrafish CMZs, we used anti-PCNA </w:t>
      </w:r>
      <w:proofErr w:type="spellStart"/>
      <w:r w:rsidRPr="00CD78CA">
        <w:t>histochemical</w:t>
      </w:r>
      <w:proofErr w:type="spellEnd"/>
      <w:r w:rsidRPr="00CD78CA">
        <w:t xml:space="preserve"> </w:t>
      </w:r>
      <w:proofErr w:type="spellStart"/>
      <w:r w:rsidRPr="00CD78CA">
        <w:t>labelling</w:t>
      </w:r>
      <w:proofErr w:type="spellEnd"/>
      <w:r w:rsidRPr="00CD78CA">
        <w:t>, as PCNA is, in zebrafish, detectable throughout the cell cycle in proliferating cells. After sacrifice as described above, fish (or their razor-decapitated heads, in the case of fish older than 30dpf) were fixed in 1:9 37\% formaldehyde</w:t>
      </w:r>
      <w:proofErr w:type="gramStart"/>
      <w:r w:rsidRPr="00CD78CA">
        <w:t>:95</w:t>
      </w:r>
      <w:proofErr w:type="gramEnd"/>
      <w:r w:rsidRPr="00CD78CA">
        <w:t>\% ethanol at room temperature (RT) for 30 minutes, followed by overnight incubation in a fridge at 4\</w:t>
      </w:r>
      <w:proofErr w:type="spellStart"/>
      <w:r w:rsidRPr="00CD78CA">
        <w:t>textdegree</w:t>
      </w:r>
      <w:proofErr w:type="spellEnd"/>
      <w:r w:rsidRPr="00CD78CA">
        <w:t xml:space="preserve"> C. Subsequently, the samples were removed from fix and washed 3 times in PBS. They were then </w:t>
      </w:r>
      <w:proofErr w:type="spellStart"/>
      <w:r w:rsidRPr="00CD78CA">
        <w:t>cryoprotected</w:t>
      </w:r>
      <w:proofErr w:type="spellEnd"/>
      <w:r w:rsidRPr="00CD78CA">
        <w:t xml:space="preserve"> by successive 30</w:t>
      </w:r>
      <w:ins w:id="929" w:author="V Tropepe" w:date="2018-11-15T17:22:00Z">
        <w:r w:rsidR="00617062">
          <w:t>-</w:t>
        </w:r>
      </w:ins>
      <w:del w:id="930" w:author="V Tropepe" w:date="2018-11-15T17:22:00Z">
        <w:r w:rsidRPr="00CD78CA" w:rsidDel="00617062">
          <w:delText xml:space="preserve"> </w:delText>
        </w:r>
      </w:del>
      <w:r w:rsidRPr="00CD78CA">
        <w:t>minute rinses at RT on a rocker in 5\%, 13\%, 17.5\%, 22\%, and 30\% sucrose in PBS. Samples were allowed to incubate overnight at 4\</w:t>
      </w:r>
      <w:proofErr w:type="spellStart"/>
      <w:r w:rsidRPr="00CD78CA">
        <w:t>textdegree</w:t>
      </w:r>
      <w:proofErr w:type="spellEnd"/>
      <w:r w:rsidRPr="00CD78CA">
        <w:t xml:space="preserve"> C in 30\% sucrose. The next day, samples were removed from the sucrose rinse and infiltrated with 2:1 30\% </w:t>
      </w:r>
      <w:proofErr w:type="spellStart"/>
      <w:r w:rsidRPr="00CD78CA">
        <w:t>sucrose:OCT</w:t>
      </w:r>
      <w:proofErr w:type="spellEnd"/>
      <w:r w:rsidRPr="00CD78CA">
        <w:t xml:space="preserve"> compound (</w:t>
      </w:r>
      <w:proofErr w:type="spellStart"/>
      <w:r w:rsidRPr="00CD78CA">
        <w:t>TissueTek</w:t>
      </w:r>
      <w:proofErr w:type="spellEnd"/>
      <w:r w:rsidRPr="00CD78CA">
        <w:t xml:space="preserve">) for 30 minutes at RT. Samples were then embedded for </w:t>
      </w:r>
      <w:proofErr w:type="spellStart"/>
      <w:r w:rsidRPr="00CD78CA">
        <w:t>cryosectioning</w:t>
      </w:r>
      <w:proofErr w:type="spellEnd"/>
      <w:r w:rsidRPr="00CD78CA">
        <w:t xml:space="preserve"> and frozen. 14$\</w:t>
      </w:r>
      <w:proofErr w:type="spellStart"/>
      <w:r w:rsidRPr="00CD78CA">
        <w:t>mu$m</w:t>
      </w:r>
      <w:proofErr w:type="spellEnd"/>
      <w:r w:rsidRPr="00CD78CA">
        <w:t xml:space="preserve"> coronal </w:t>
      </w:r>
      <w:proofErr w:type="spellStart"/>
      <w:r w:rsidRPr="00CD78CA">
        <w:t>cryosections</w:t>
      </w:r>
      <w:proofErr w:type="spellEnd"/>
      <w:r w:rsidRPr="00CD78CA">
        <w:t xml:space="preserve"> were cut through the fish's heads and collected on </w:t>
      </w:r>
      <w:proofErr w:type="spellStart"/>
      <w:r w:rsidRPr="00CD78CA">
        <w:t>Superfrost</w:t>
      </w:r>
      <w:proofErr w:type="spellEnd"/>
      <w:r w:rsidRPr="00CD78CA">
        <w:t xml:space="preserve"> slides (</w:t>
      </w:r>
      <w:proofErr w:type="spellStart"/>
      <w:r w:rsidRPr="00CD78CA">
        <w:t>Fisherbrand</w:t>
      </w:r>
      <w:proofErr w:type="spellEnd"/>
      <w:r w:rsidRPr="00CD78CA">
        <w:t>). These were stored in a freezer at -20\</w:t>
      </w:r>
      <w:proofErr w:type="spellStart"/>
      <w:r w:rsidRPr="00CD78CA">
        <w:t>textdegree</w:t>
      </w:r>
      <w:proofErr w:type="spellEnd"/>
      <w:r w:rsidRPr="00CD78CA">
        <w:t xml:space="preserve"> C until staining.</w:t>
      </w:r>
    </w:p>
    <w:p w14:paraId="14213730" w14:textId="77777777" w:rsidR="00486D80" w:rsidRPr="00CD78CA" w:rsidRDefault="00486D80" w:rsidP="00CD78CA">
      <w:pPr>
        <w:pStyle w:val="PlainText"/>
      </w:pPr>
    </w:p>
    <w:p w14:paraId="594EEEF9" w14:textId="77777777" w:rsidR="00486D80" w:rsidRPr="00CD78CA" w:rsidRDefault="00486D80" w:rsidP="00CD78CA">
      <w:pPr>
        <w:pStyle w:val="PlainText"/>
      </w:pPr>
      <w:r w:rsidRPr="00CD78CA">
        <w:t>Staining was begun by allowing the slides to dry briefly at RT. Sections were outlined with a PAP pen, then rehydrated in PBS for 30 minutes at RT. Subsequently, sections were blocked in 0.2\% Triton X-100 + 2\% goat serum in PBS for 30 minutes at RT. This was followed by incubation in mouse monoclonal (PC10) anti-PCNA primary antibody (Sigma), diluted 1:1000 in blocking solution, at 4\</w:t>
      </w:r>
      <w:proofErr w:type="spellStart"/>
      <w:r w:rsidRPr="00CD78CA">
        <w:t>textdegree</w:t>
      </w:r>
      <w:proofErr w:type="spellEnd"/>
      <w:r w:rsidRPr="00CD78CA">
        <w:t xml:space="preserve"> C overnight. The next day, primary antibody was removed, and slides were rinsed five times in PDT (PBS + 1\% DMSO + 0.1\% Tween-20). Cy5-conjugated goat-anti-mouse secondary antibody (Jackson Laboratories), diluted 1:100 in blocking solution, was applied to the sections, which were incubated at 37\</w:t>
      </w:r>
      <w:proofErr w:type="spellStart"/>
      <w:r w:rsidRPr="00CD78CA">
        <w:t>textdegree</w:t>
      </w:r>
      <w:proofErr w:type="spellEnd"/>
      <w:r w:rsidRPr="00CD78CA">
        <w:t xml:space="preserve"> C for 2 hours. Secondary antibody was removed, followed by five rinses in PDT as above. Sections were counterstained with Hoechst 33258 diluted to 100 $\</w:t>
      </w:r>
      <w:proofErr w:type="spellStart"/>
      <w:r w:rsidRPr="00CD78CA">
        <w:t>mu$g</w:t>
      </w:r>
      <w:proofErr w:type="spellEnd"/>
      <w:r w:rsidRPr="00CD78CA">
        <w:t xml:space="preserve">/mL in PBS for 15 minutes at RT. Counterstain was then removed, five rinses in PDT were performed as above, followed by a final rinse in PBS. Slides were then mounted in </w:t>
      </w:r>
      <w:proofErr w:type="spellStart"/>
      <w:r w:rsidRPr="00CD78CA">
        <w:t>ProLong</w:t>
      </w:r>
      <w:proofErr w:type="spellEnd"/>
      <w:r w:rsidRPr="00CD78CA">
        <w:t xml:space="preserve"> Gold </w:t>
      </w:r>
      <w:proofErr w:type="spellStart"/>
      <w:r w:rsidRPr="00CD78CA">
        <w:t>antifade</w:t>
      </w:r>
      <w:proofErr w:type="spellEnd"/>
      <w:r w:rsidRPr="00CD78CA">
        <w:t xml:space="preserve"> mounting medium (</w:t>
      </w:r>
      <w:proofErr w:type="spellStart"/>
      <w:r w:rsidRPr="00CD78CA">
        <w:t>ThermoFisher</w:t>
      </w:r>
      <w:proofErr w:type="spellEnd"/>
      <w:r w:rsidRPr="00CD78CA">
        <w:t xml:space="preserve"> Scientific), </w:t>
      </w:r>
      <w:proofErr w:type="spellStart"/>
      <w:r w:rsidRPr="00CD78CA">
        <w:t>coverslipped</w:t>
      </w:r>
      <w:proofErr w:type="spellEnd"/>
      <w:r w:rsidRPr="00CD78CA">
        <w:t>, and sealed with clear nail polish. Slides were kept at 4\</w:t>
      </w:r>
      <w:proofErr w:type="spellStart"/>
      <w:r w:rsidRPr="00CD78CA">
        <w:t>textdegree</w:t>
      </w:r>
      <w:proofErr w:type="spellEnd"/>
      <w:r w:rsidRPr="00CD78CA">
        <w:t xml:space="preserve"> C until imaging.</w:t>
      </w:r>
    </w:p>
    <w:p w14:paraId="4432ABAF" w14:textId="77777777" w:rsidR="00486D80" w:rsidRPr="00CD78CA" w:rsidRDefault="00486D80" w:rsidP="00CD78CA">
      <w:pPr>
        <w:pStyle w:val="PlainText"/>
      </w:pPr>
    </w:p>
    <w:p w14:paraId="66F1419F" w14:textId="4F51D9AC" w:rsidR="00486D80" w:rsidRPr="00617062" w:rsidRDefault="00486D80" w:rsidP="00CD78CA">
      <w:pPr>
        <w:pStyle w:val="PlainText"/>
        <w:rPr>
          <w:b/>
          <w:rPrChange w:id="931" w:author="V Tropepe" w:date="2018-11-15T17:27:00Z">
            <w:rPr/>
          </w:rPrChange>
        </w:rPr>
      </w:pPr>
      <w:del w:id="932" w:author="V Tropepe" w:date="2018-11-15T17:27:00Z">
        <w:r w:rsidRPr="00617062" w:rsidDel="00617062">
          <w:rPr>
            <w:b/>
            <w:rPrChange w:id="933" w:author="V Tropepe" w:date="2018-11-15T17:27:00Z">
              <w:rPr/>
            </w:rPrChange>
          </w:rPr>
          <w:delText>\subsubsection*{</w:delText>
        </w:r>
      </w:del>
      <w:r w:rsidRPr="00617062">
        <w:rPr>
          <w:b/>
          <w:rPrChange w:id="934" w:author="V Tropepe" w:date="2018-11-15T17:27:00Z">
            <w:rPr/>
          </w:rPrChange>
        </w:rPr>
        <w:t xml:space="preserve">Cumulative </w:t>
      </w:r>
      <w:del w:id="935" w:author="V Tropepe" w:date="2018-11-15T17:27:00Z">
        <w:r w:rsidRPr="00617062" w:rsidDel="00617062">
          <w:rPr>
            <w:b/>
            <w:rPrChange w:id="936" w:author="V Tropepe" w:date="2018-11-15T17:27:00Z">
              <w:rPr/>
            </w:rPrChange>
          </w:rPr>
          <w:delText>thymidine analogue</w:delText>
        </w:r>
      </w:del>
      <w:proofErr w:type="spellStart"/>
      <w:ins w:id="937" w:author="V Tropepe" w:date="2018-11-15T17:27:00Z">
        <w:r w:rsidR="009F46B1" w:rsidRPr="009F46B1">
          <w:rPr>
            <w:b/>
          </w:rPr>
          <w:t>EdU</w:t>
        </w:r>
      </w:ins>
      <w:proofErr w:type="spellEnd"/>
      <w:r w:rsidRPr="00617062">
        <w:rPr>
          <w:b/>
          <w:rPrChange w:id="938" w:author="V Tropepe" w:date="2018-11-15T17:27:00Z">
            <w:rPr/>
          </w:rPrChange>
        </w:rPr>
        <w:t xml:space="preserve"> </w:t>
      </w:r>
      <w:proofErr w:type="spellStart"/>
      <w:r w:rsidRPr="00617062">
        <w:rPr>
          <w:b/>
          <w:rPrChange w:id="939" w:author="V Tropepe" w:date="2018-11-15T17:27:00Z">
            <w:rPr/>
          </w:rPrChange>
        </w:rPr>
        <w:t>labelling</w:t>
      </w:r>
      <w:proofErr w:type="spellEnd"/>
      <w:r w:rsidRPr="00617062">
        <w:rPr>
          <w:b/>
          <w:rPrChange w:id="940" w:author="V Tropepe" w:date="2018-11-15T17:27:00Z">
            <w:rPr/>
          </w:rPrChange>
        </w:rPr>
        <w:t xml:space="preserve"> for estimation of CMZ RPC cell cycle length</w:t>
      </w:r>
      <w:del w:id="941" w:author="V Tropepe" w:date="2018-11-15T17:27:00Z">
        <w:r w:rsidRPr="00617062" w:rsidDel="00617062">
          <w:rPr>
            <w:b/>
            <w:rPrChange w:id="942" w:author="V Tropepe" w:date="2018-11-15T17:27:00Z">
              <w:rPr/>
            </w:rPrChange>
          </w:rPr>
          <w:delText>}</w:delText>
        </w:r>
      </w:del>
    </w:p>
    <w:p w14:paraId="506F63ED" w14:textId="7DCCBA62" w:rsidR="00486D80" w:rsidRPr="00CD78CA" w:rsidRDefault="00486D80" w:rsidP="00CD78CA">
      <w:pPr>
        <w:pStyle w:val="PlainText"/>
      </w:pPr>
      <w:r w:rsidRPr="00CD78CA">
        <w:t xml:space="preserve">In order to obtain an estimate of cell cycle length in CMZ RPCs at 3dpf, we used cumulative </w:t>
      </w:r>
      <w:del w:id="943" w:author="V Tropepe" w:date="2018-11-15T17:27:00Z">
        <w:r w:rsidRPr="00CD78CA" w:rsidDel="00617062">
          <w:delText>thymidine analogue</w:delText>
        </w:r>
      </w:del>
      <w:proofErr w:type="spellStart"/>
      <w:ins w:id="944" w:author="V Tropepe" w:date="2018-11-15T17:27:00Z">
        <w:r w:rsidR="009F46B1">
          <w:t>EdU</w:t>
        </w:r>
      </w:ins>
      <w:proofErr w:type="spellEnd"/>
      <w:r w:rsidRPr="00CD78CA">
        <w:t xml:space="preserve"> </w:t>
      </w:r>
      <w:proofErr w:type="spellStart"/>
      <w:r w:rsidRPr="00CD78CA">
        <w:t>labelling</w:t>
      </w:r>
      <w:proofErr w:type="spellEnd"/>
      <w:r w:rsidRPr="00CD78CA">
        <w:t xml:space="preserve"> following the method of </w:t>
      </w:r>
      <w:proofErr w:type="spellStart"/>
      <w:r w:rsidRPr="00CD78CA">
        <w:t>Nowakowski</w:t>
      </w:r>
      <w:proofErr w:type="spellEnd"/>
      <w:r w:rsidRPr="00CD78CA">
        <w:t xml:space="preserve"> et al.</w:t>
      </w:r>
      <w:r w:rsidRPr="00617062">
        <w:rPr>
          <w:highlight w:val="yellow"/>
          <w:rPrChange w:id="945" w:author="V Tropepe" w:date="2018-11-15T17:27:00Z">
            <w:rPr/>
          </w:rPrChange>
        </w:rPr>
        <w:t>\</w:t>
      </w:r>
      <w:proofErr w:type="gramStart"/>
      <w:r w:rsidRPr="00617062">
        <w:rPr>
          <w:highlight w:val="yellow"/>
          <w:rPrChange w:id="946" w:author="V Tropepe" w:date="2018-11-15T17:27:00Z">
            <w:rPr/>
          </w:rPrChange>
        </w:rPr>
        <w:t>cite{</w:t>
      </w:r>
      <w:proofErr w:type="gramEnd"/>
      <w:r w:rsidRPr="00617062">
        <w:rPr>
          <w:highlight w:val="yellow"/>
          <w:rPrChange w:id="947" w:author="V Tropepe" w:date="2018-11-15T17:27:00Z">
            <w:rPr/>
          </w:rPrChange>
        </w:rPr>
        <w:t>Nowakowski1989}</w:t>
      </w:r>
      <w:r w:rsidRPr="00CD78CA">
        <w:t xml:space="preserve">. 3dpf zebrafish were divided into ten groups of n\=5 animals and held in 10 </w:t>
      </w:r>
      <w:proofErr w:type="spellStart"/>
      <w:r w:rsidRPr="00CD78CA">
        <w:t>mM</w:t>
      </w:r>
      <w:proofErr w:type="spellEnd"/>
      <w:r w:rsidRPr="00CD78CA">
        <w:t xml:space="preserve"> </w:t>
      </w:r>
      <w:proofErr w:type="spellStart"/>
      <w:r w:rsidRPr="00CD78CA">
        <w:t>EdU</w:t>
      </w:r>
      <w:proofErr w:type="spellEnd"/>
      <w:r w:rsidRPr="00CD78CA">
        <w:t xml:space="preserve"> for 0.5, 1.5, 2.5, 3.5, 4.5, 5.5, 7.5, 8.5, 9.5, and 10.5 hours, after which they were sacrificed as described above. Samples were processed as described under </w:t>
      </w:r>
      <w:del w:id="948" w:author="V Tropepe" w:date="2018-11-15T17:30:00Z">
        <w:r w:rsidRPr="00CD78CA" w:rsidDel="009F46B1">
          <w:delText>``Anti-PCNA histochemistry"</w:delText>
        </w:r>
      </w:del>
      <w:ins w:id="949" w:author="V Tropepe" w:date="2018-11-15T17:30:00Z">
        <w:r w:rsidR="009F46B1">
          <w:t>above</w:t>
        </w:r>
      </w:ins>
      <w:r w:rsidRPr="00CD78CA">
        <w:t xml:space="preserve">, except that goat-anti-mouse Cy2-conjugated secondary antibody (Jackson Laboratories) was used to label anti-PCNA, after which the </w:t>
      </w:r>
      <w:proofErr w:type="spellStart"/>
      <w:r w:rsidRPr="00CD78CA">
        <w:t>Alexa</w:t>
      </w:r>
      <w:proofErr w:type="spellEnd"/>
      <w:r w:rsidRPr="00CD78CA">
        <w:t xml:space="preserve"> Fluor 647-conjugated </w:t>
      </w:r>
      <w:proofErr w:type="spellStart"/>
      <w:r w:rsidRPr="00CD78CA">
        <w:t>azide</w:t>
      </w:r>
      <w:proofErr w:type="spellEnd"/>
      <w:r w:rsidRPr="00CD78CA">
        <w:t xml:space="preserve"> from a Click-</w:t>
      </w:r>
      <w:proofErr w:type="spellStart"/>
      <w:r w:rsidRPr="00CD78CA">
        <w:t>iT</w:t>
      </w:r>
      <w:proofErr w:type="spellEnd"/>
      <w:r w:rsidRPr="00CD78CA">
        <w:t xml:space="preserve"> kit (</w:t>
      </w:r>
      <w:proofErr w:type="spellStart"/>
      <w:r w:rsidRPr="00CD78CA">
        <w:t>ThermoFisher</w:t>
      </w:r>
      <w:proofErr w:type="spellEnd"/>
      <w:r w:rsidRPr="00CD78CA">
        <w:t xml:space="preserve"> Scientific) was added to the sections for 30 minutes at room temperature to label </w:t>
      </w:r>
      <w:proofErr w:type="spellStart"/>
      <w:r w:rsidRPr="00CD78CA">
        <w:t>EdU</w:t>
      </w:r>
      <w:proofErr w:type="spellEnd"/>
      <w:r w:rsidRPr="00CD78CA">
        <w:t>-bearing nuclei. This was followed by five PDT rinses as described above, and resumption of the protocol with counterstaining, mounting, etc. The raw data is available in \</w:t>
      </w:r>
      <w:proofErr w:type="gramStart"/>
      <w:r w:rsidRPr="00CD78CA">
        <w:t>path{</w:t>
      </w:r>
      <w:proofErr w:type="gramEnd"/>
      <w:r w:rsidRPr="00CD78CA">
        <w:t>\</w:t>
      </w:r>
      <w:proofErr w:type="spellStart"/>
      <w:r w:rsidRPr="00CD78CA">
        <w:t>empirical_data</w:t>
      </w:r>
      <w:proofErr w:type="spellEnd"/>
      <w:r w:rsidRPr="00CD78CA">
        <w:t>\cumulative_edu.xlsx}</w:t>
      </w:r>
    </w:p>
    <w:p w14:paraId="5C595BE7" w14:textId="77777777" w:rsidR="00486D80" w:rsidRPr="00CD78CA" w:rsidRDefault="00486D80" w:rsidP="00CD78CA">
      <w:pPr>
        <w:pStyle w:val="PlainText"/>
      </w:pPr>
    </w:p>
    <w:p w14:paraId="6B27A0D4" w14:textId="668683DF" w:rsidR="00486D80" w:rsidRPr="009F46B1" w:rsidRDefault="00486D80" w:rsidP="00CD78CA">
      <w:pPr>
        <w:pStyle w:val="PlainText"/>
        <w:rPr>
          <w:b/>
          <w:rPrChange w:id="950" w:author="V Tropepe" w:date="2018-11-15T17:29:00Z">
            <w:rPr/>
          </w:rPrChange>
        </w:rPr>
      </w:pPr>
      <w:del w:id="951" w:author="V Tropepe" w:date="2018-11-15T17:29:00Z">
        <w:r w:rsidRPr="009F46B1" w:rsidDel="009F46B1">
          <w:rPr>
            <w:b/>
            <w:rPrChange w:id="952" w:author="V Tropepe" w:date="2018-11-15T17:29:00Z">
              <w:rPr/>
            </w:rPrChange>
          </w:rPr>
          <w:delText>\subsubsection*{</w:delText>
        </w:r>
      </w:del>
      <w:r w:rsidRPr="009F46B1">
        <w:rPr>
          <w:b/>
          <w:rPrChange w:id="953" w:author="V Tropepe" w:date="2018-11-15T17:29:00Z">
            <w:rPr/>
          </w:rPrChange>
        </w:rPr>
        <w:t xml:space="preserve">Whole retina </w:t>
      </w:r>
      <w:del w:id="954" w:author="V Tropepe" w:date="2018-11-15T17:29:00Z">
        <w:r w:rsidRPr="009F46B1" w:rsidDel="009F46B1">
          <w:rPr>
            <w:b/>
            <w:rPrChange w:id="955" w:author="V Tropepe" w:date="2018-11-15T17:29:00Z">
              <w:rPr/>
            </w:rPrChange>
          </w:rPr>
          <w:delText>thymidine analogue</w:delText>
        </w:r>
      </w:del>
      <w:proofErr w:type="spellStart"/>
      <w:ins w:id="956" w:author="V Tropepe" w:date="2018-11-15T17:29:00Z">
        <w:r w:rsidR="009F46B1" w:rsidRPr="009F46B1">
          <w:rPr>
            <w:b/>
            <w:rPrChange w:id="957" w:author="V Tropepe" w:date="2018-11-15T17:29:00Z">
              <w:rPr/>
            </w:rPrChange>
          </w:rPr>
          <w:t>BrdU</w:t>
        </w:r>
      </w:ins>
      <w:proofErr w:type="spellEnd"/>
      <w:r w:rsidRPr="009F46B1">
        <w:rPr>
          <w:b/>
          <w:rPrChange w:id="958" w:author="V Tropepe" w:date="2018-11-15T17:29:00Z">
            <w:rPr/>
          </w:rPrChange>
        </w:rPr>
        <w:t xml:space="preserve"> </w:t>
      </w:r>
      <w:proofErr w:type="spellStart"/>
      <w:r w:rsidRPr="009F46B1">
        <w:rPr>
          <w:b/>
          <w:rPrChange w:id="959" w:author="V Tropepe" w:date="2018-11-15T17:29:00Z">
            <w:rPr/>
          </w:rPrChange>
        </w:rPr>
        <w:t>labelling</w:t>
      </w:r>
      <w:proofErr w:type="spellEnd"/>
      <w:r w:rsidRPr="009F46B1">
        <w:rPr>
          <w:b/>
          <w:rPrChange w:id="960" w:author="V Tropepe" w:date="2018-11-15T17:29:00Z">
            <w:rPr/>
          </w:rPrChange>
        </w:rPr>
        <w:t xml:space="preserve"> of post-embryonic CMZ contributions</w:t>
      </w:r>
      <w:del w:id="961" w:author="V Tropepe" w:date="2018-11-15T17:29:00Z">
        <w:r w:rsidRPr="009F46B1" w:rsidDel="009F46B1">
          <w:rPr>
            <w:b/>
            <w:rPrChange w:id="962" w:author="V Tropepe" w:date="2018-11-15T17:29:00Z">
              <w:rPr/>
            </w:rPrChange>
          </w:rPr>
          <w:delText>}</w:delText>
        </w:r>
      </w:del>
    </w:p>
    <w:p w14:paraId="6A51E524" w14:textId="40C28DCB" w:rsidR="00486D80" w:rsidRPr="00CD78CA" w:rsidRDefault="00486D80" w:rsidP="00CD78CA">
      <w:pPr>
        <w:pStyle w:val="PlainText"/>
      </w:pPr>
      <w:r w:rsidRPr="00CD78CA">
        <w:t xml:space="preserve">We used thymidine analogue </w:t>
      </w:r>
      <w:proofErr w:type="spellStart"/>
      <w:r w:rsidRPr="00CD78CA">
        <w:t>labelling</w:t>
      </w:r>
      <w:proofErr w:type="spellEnd"/>
      <w:r w:rsidRPr="00CD78CA">
        <w:t xml:space="preserve"> as an indelible marker of CMZ contributions to the retina in Fig</w:t>
      </w:r>
      <w:ins w:id="963" w:author="V Tropepe" w:date="2018-11-15T17:30:00Z">
        <w:r w:rsidR="009F46B1">
          <w:t>?</w:t>
        </w:r>
      </w:ins>
      <w:r w:rsidRPr="00CD78CA">
        <w:t xml:space="preserve"> </w:t>
      </w:r>
      <w:r w:rsidRPr="009F46B1">
        <w:rPr>
          <w:highlight w:val="yellow"/>
          <w:rPrChange w:id="964" w:author="V Tropepe" w:date="2018-11-15T17:30:00Z">
            <w:rPr/>
          </w:rPrChange>
        </w:rPr>
        <w:t>\</w:t>
      </w:r>
      <w:proofErr w:type="gramStart"/>
      <w:r w:rsidRPr="009F46B1">
        <w:rPr>
          <w:highlight w:val="yellow"/>
          <w:rPrChange w:id="965" w:author="V Tropepe" w:date="2018-11-15T17:30:00Z">
            <w:rPr/>
          </w:rPrChange>
        </w:rPr>
        <w:t>ref{</w:t>
      </w:r>
      <w:proofErr w:type="spellStart"/>
      <w:proofErr w:type="gramEnd"/>
      <w:r w:rsidRPr="009F46B1">
        <w:rPr>
          <w:highlight w:val="yellow"/>
          <w:rPrChange w:id="966" w:author="V Tropepe" w:date="2018-11-15T17:30:00Z">
            <w:rPr/>
          </w:rPrChange>
        </w:rPr>
        <w:t>RingFig</w:t>
      </w:r>
      <w:proofErr w:type="spellEnd"/>
      <w:r w:rsidRPr="009F46B1">
        <w:rPr>
          <w:highlight w:val="yellow"/>
          <w:rPrChange w:id="967" w:author="V Tropepe" w:date="2018-11-15T17:30:00Z">
            <w:rPr/>
          </w:rPrChange>
        </w:rPr>
        <w:t>}</w:t>
      </w:r>
      <w:r w:rsidRPr="00CD78CA">
        <w:t xml:space="preserve">. Because thymidine analogues are incorporated into DNA during S-phase, </w:t>
      </w:r>
      <w:proofErr w:type="spellStart"/>
      <w:r w:rsidRPr="00CD78CA">
        <w:t>postmitotic</w:t>
      </w:r>
      <w:proofErr w:type="spellEnd"/>
      <w:r w:rsidRPr="00CD78CA">
        <w:t xml:space="preserve"> progeny of proliferating </w:t>
      </w:r>
      <w:proofErr w:type="gramStart"/>
      <w:r w:rsidRPr="00CD78CA">
        <w:t>RPCs which take up the label</w:t>
      </w:r>
      <w:proofErr w:type="gramEnd"/>
      <w:r w:rsidRPr="00CD78CA">
        <w:t xml:space="preserve"> may be detected at any point after this treatment. Dosing zebrafish with a thymidine analogue for a limited period of time ensures that the label is diluted to undetectable levels in </w:t>
      </w:r>
      <w:proofErr w:type="gramStart"/>
      <w:r w:rsidRPr="00CD78CA">
        <w:t>cells which</w:t>
      </w:r>
      <w:proofErr w:type="gramEnd"/>
      <w:r w:rsidRPr="00CD78CA">
        <w:t xml:space="preserve"> continue to proliferate. Repetitive dosing thus gives rise to </w:t>
      </w:r>
      <w:proofErr w:type="spellStart"/>
      <w:r w:rsidRPr="00CD78CA">
        <w:t>labelled</w:t>
      </w:r>
      <w:proofErr w:type="spellEnd"/>
      <w:r w:rsidRPr="00CD78CA">
        <w:t xml:space="preserve"> </w:t>
      </w:r>
      <w:proofErr w:type="gramStart"/>
      <w:r w:rsidRPr="00CD78CA">
        <w:t>cohorts which</w:t>
      </w:r>
      <w:proofErr w:type="gramEnd"/>
      <w:r w:rsidRPr="00CD78CA">
        <w:t xml:space="preserve"> represent a limited set of generations of cells which become </w:t>
      </w:r>
      <w:proofErr w:type="spellStart"/>
      <w:r w:rsidRPr="00CD78CA">
        <w:t>postmitotic</w:t>
      </w:r>
      <w:proofErr w:type="spellEnd"/>
      <w:r w:rsidRPr="00CD78CA">
        <w:t xml:space="preserve"> after the dose is provided. </w:t>
      </w:r>
      <w:proofErr w:type="gramStart"/>
      <w:r w:rsidRPr="00CD78CA">
        <w:t>n</w:t>
      </w:r>
      <w:proofErr w:type="gramEnd"/>
      <w:r w:rsidRPr="00CD78CA">
        <w:t xml:space="preserve">=3 fish were held in 10mM </w:t>
      </w:r>
      <w:proofErr w:type="spellStart"/>
      <w:r w:rsidRPr="00CD78CA">
        <w:t>BrdU</w:t>
      </w:r>
      <w:proofErr w:type="spellEnd"/>
      <w:r w:rsidRPr="00CD78CA">
        <w:t xml:space="preserve"> (Sigma) diluted in facility water for 8 hours at 30, 60, 90, 120, and 150 days post </w:t>
      </w:r>
      <w:proofErr w:type="spellStart"/>
      <w:r w:rsidRPr="00CD78CA">
        <w:t>fertilisation</w:t>
      </w:r>
      <w:proofErr w:type="spellEnd"/>
      <w:r w:rsidRPr="00CD78CA">
        <w:t xml:space="preserve">. 10 days after the last </w:t>
      </w:r>
      <w:proofErr w:type="spellStart"/>
      <w:r w:rsidRPr="00CD78CA">
        <w:t>BrdU</w:t>
      </w:r>
      <w:proofErr w:type="spellEnd"/>
      <w:r w:rsidRPr="00CD78CA">
        <w:t xml:space="preserve"> incubation, the fish were sacrificed as described above. One representative whole retina dissection is presented.</w:t>
      </w:r>
    </w:p>
    <w:p w14:paraId="62D0874B" w14:textId="77777777" w:rsidR="00486D80" w:rsidRPr="00CD78CA" w:rsidRDefault="00486D80" w:rsidP="00CD78CA">
      <w:pPr>
        <w:pStyle w:val="PlainText"/>
      </w:pPr>
    </w:p>
    <w:p w14:paraId="74E333B1" w14:textId="77777777" w:rsidR="00486D80" w:rsidRPr="009F46B1" w:rsidRDefault="00486D80" w:rsidP="00CD78CA">
      <w:pPr>
        <w:pStyle w:val="PlainText"/>
        <w:rPr>
          <w:b/>
          <w:rPrChange w:id="968" w:author="V Tropepe" w:date="2018-11-15T17:31:00Z">
            <w:rPr/>
          </w:rPrChange>
        </w:rPr>
      </w:pPr>
      <w:del w:id="969" w:author="V Tropepe" w:date="2018-11-15T17:29:00Z">
        <w:r w:rsidRPr="009F46B1" w:rsidDel="009F46B1">
          <w:rPr>
            <w:b/>
            <w:rPrChange w:id="970" w:author="V Tropepe" w:date="2018-11-15T17:31:00Z">
              <w:rPr/>
            </w:rPrChange>
          </w:rPr>
          <w:delText>\subsection*{</w:delText>
        </w:r>
      </w:del>
      <w:r w:rsidRPr="009F46B1">
        <w:rPr>
          <w:b/>
          <w:rPrChange w:id="971" w:author="V Tropepe" w:date="2018-11-15T17:31:00Z">
            <w:rPr/>
          </w:rPrChange>
        </w:rPr>
        <w:t>Confocal microscopy and image analysis</w:t>
      </w:r>
      <w:del w:id="972" w:author="V Tropepe" w:date="2018-11-15T17:29:00Z">
        <w:r w:rsidRPr="009F46B1" w:rsidDel="009F46B1">
          <w:rPr>
            <w:b/>
            <w:rPrChange w:id="973" w:author="V Tropepe" w:date="2018-11-15T17:31:00Z">
              <w:rPr/>
            </w:rPrChange>
          </w:rPr>
          <w:delText>}</w:delText>
        </w:r>
      </w:del>
    </w:p>
    <w:p w14:paraId="4B42F946" w14:textId="31A9241E" w:rsidR="00486D80" w:rsidRPr="00CD78CA" w:rsidRDefault="00486D80" w:rsidP="00CD78CA">
      <w:pPr>
        <w:pStyle w:val="PlainText"/>
      </w:pPr>
      <w:r w:rsidRPr="00CD78CA">
        <w:t xml:space="preserve">All </w:t>
      </w:r>
      <w:proofErr w:type="spellStart"/>
      <w:r w:rsidRPr="00CD78CA">
        <w:t>histochemically</w:t>
      </w:r>
      <w:proofErr w:type="spellEnd"/>
      <w:r w:rsidRPr="00CD78CA">
        <w:t xml:space="preserve"> processed samples (coronal sections of retinas and whole retinas) were imaged on a Leica TCS SP5 II laser confocal imaging microscope, using the Leica LAS AF software for acquisition. For coronal sections, central sections were identified by their position in the ribbon of </w:t>
      </w:r>
      <w:proofErr w:type="spellStart"/>
      <w:r w:rsidRPr="00CD78CA">
        <w:t>cryosections</w:t>
      </w:r>
      <w:proofErr w:type="spellEnd"/>
      <w:r w:rsidRPr="00CD78CA">
        <w:t xml:space="preserve">. </w:t>
      </w:r>
      <w:proofErr w:type="gramStart"/>
      <w:r w:rsidRPr="00CD78CA">
        <w:t>For Fig</w:t>
      </w:r>
      <w:ins w:id="974" w:author="V Tropepe" w:date="2018-11-15T17:31:00Z">
        <w:r w:rsidR="009F46B1">
          <w:t>?</w:t>
        </w:r>
      </w:ins>
      <w:proofErr w:type="gramEnd"/>
      <w:r w:rsidRPr="00CD78CA">
        <w:t xml:space="preserve"> </w:t>
      </w:r>
      <w:r w:rsidRPr="009F46B1">
        <w:rPr>
          <w:highlight w:val="yellow"/>
          <w:rPrChange w:id="975" w:author="V Tropepe" w:date="2018-11-15T17:31:00Z">
            <w:rPr/>
          </w:rPrChange>
        </w:rPr>
        <w:t>\</w:t>
      </w:r>
      <w:proofErr w:type="gramStart"/>
      <w:r w:rsidRPr="009F46B1">
        <w:rPr>
          <w:highlight w:val="yellow"/>
          <w:rPrChange w:id="976" w:author="V Tropepe" w:date="2018-11-15T17:31:00Z">
            <w:rPr/>
          </w:rPrChange>
        </w:rPr>
        <w:t>ref{</w:t>
      </w:r>
      <w:proofErr w:type="spellStart"/>
      <w:proofErr w:type="gramEnd"/>
      <w:r w:rsidRPr="009F46B1">
        <w:rPr>
          <w:highlight w:val="yellow"/>
          <w:rPrChange w:id="977" w:author="V Tropepe" w:date="2018-11-15T17:31:00Z">
            <w:rPr/>
          </w:rPrChange>
        </w:rPr>
        <w:t>WanSim</w:t>
      </w:r>
      <w:proofErr w:type="spellEnd"/>
      <w:r w:rsidRPr="009F46B1">
        <w:rPr>
          <w:highlight w:val="yellow"/>
          <w:rPrChange w:id="978" w:author="V Tropepe" w:date="2018-11-15T17:31:00Z">
            <w:rPr/>
          </w:rPrChange>
        </w:rPr>
        <w:t>}</w:t>
      </w:r>
      <w:r w:rsidRPr="00CD78CA">
        <w:t xml:space="preserve">, the central section was imaged together with the flanking section on either side of it. Confocal data was </w:t>
      </w:r>
      <w:proofErr w:type="spellStart"/>
      <w:r w:rsidRPr="00CD78CA">
        <w:t>analysed</w:t>
      </w:r>
      <w:proofErr w:type="spellEnd"/>
      <w:r w:rsidRPr="00CD78CA">
        <w:t xml:space="preserve"> using </w:t>
      </w:r>
      <w:proofErr w:type="spellStart"/>
      <w:r w:rsidRPr="00CD78CA">
        <w:t>Imaris</w:t>
      </w:r>
      <w:proofErr w:type="spellEnd"/>
      <w:r w:rsidRPr="00CD78CA">
        <w:t xml:space="preserve"> </w:t>
      </w:r>
      <w:proofErr w:type="spellStart"/>
      <w:r w:rsidRPr="00CD78CA">
        <w:t>Bitplane</w:t>
      </w:r>
      <w:proofErr w:type="spellEnd"/>
      <w:r w:rsidRPr="00CD78CA">
        <w:t xml:space="preserve"> software (v. 7.1.0). Cell counting analyses were performed by segmenting the relevant channels using the Surfaces tool to produce counts of PCNA positive (Figs \</w:t>
      </w:r>
      <w:proofErr w:type="gramStart"/>
      <w:r w:rsidRPr="00CD78CA">
        <w:t>ref{</w:t>
      </w:r>
      <w:proofErr w:type="spellStart"/>
      <w:proofErr w:type="gramEnd"/>
      <w:r w:rsidRPr="00CD78CA">
        <w:t>WanSim</w:t>
      </w:r>
      <w:proofErr w:type="spellEnd"/>
      <w:r w:rsidRPr="00CD78CA">
        <w:t>}, \</w:t>
      </w:r>
      <w:proofErr w:type="spellStart"/>
      <w:r w:rsidRPr="00CD78CA">
        <w:t>nameref</w:t>
      </w:r>
      <w:proofErr w:type="spellEnd"/>
      <w:r w:rsidRPr="00CD78CA">
        <w:t>{</w:t>
      </w:r>
      <w:proofErr w:type="spellStart"/>
      <w:r w:rsidRPr="00CD78CA">
        <w:t>cumulativeSupplement</w:t>
      </w:r>
      <w:proofErr w:type="spellEnd"/>
      <w:r w:rsidRPr="00CD78CA">
        <w:t>}) or PCNA/</w:t>
      </w:r>
      <w:proofErr w:type="spellStart"/>
      <w:r w:rsidRPr="00CD78CA">
        <w:t>EdU</w:t>
      </w:r>
      <w:proofErr w:type="spellEnd"/>
      <w:r w:rsidRPr="00CD78CA">
        <w:t xml:space="preserve"> double-positive (\</w:t>
      </w:r>
      <w:proofErr w:type="spellStart"/>
      <w:r w:rsidRPr="00CD78CA">
        <w:t>nameref</w:t>
      </w:r>
      <w:proofErr w:type="spellEnd"/>
      <w:r w:rsidRPr="00CD78CA">
        <w:t>{</w:t>
      </w:r>
      <w:proofErr w:type="spellStart"/>
      <w:r w:rsidRPr="00CD78CA">
        <w:t>cumulativeSupplement</w:t>
      </w:r>
      <w:proofErr w:type="spellEnd"/>
      <w:r w:rsidRPr="00CD78CA">
        <w:t>}) nuclei. Lens diameters were measured in the DIC channel using the linear measurement tools, across the widest point of the section of spherical lens.</w:t>
      </w:r>
    </w:p>
    <w:p w14:paraId="6361C287" w14:textId="77777777" w:rsidR="00486D80" w:rsidRPr="00CD78CA" w:rsidRDefault="00486D80" w:rsidP="00CD78CA">
      <w:pPr>
        <w:pStyle w:val="PlainText"/>
      </w:pPr>
    </w:p>
    <w:p w14:paraId="3870958D" w14:textId="77777777" w:rsidR="00486D80" w:rsidRPr="00CD78CA" w:rsidRDefault="00486D80" w:rsidP="00CD78CA">
      <w:pPr>
        <w:pStyle w:val="PlainText"/>
      </w:pPr>
      <w:del w:id="979" w:author="V Tropepe" w:date="2018-11-15T17:31:00Z">
        <w:r w:rsidRPr="00CD78CA" w:rsidDel="009F46B1">
          <w:delText>\subsection*{</w:delText>
        </w:r>
      </w:del>
      <w:r w:rsidRPr="00CD78CA">
        <w:t xml:space="preserve">Estimation of CMZ </w:t>
      </w:r>
      <w:proofErr w:type="spellStart"/>
      <w:r w:rsidRPr="00CD78CA">
        <w:t>toroidal</w:t>
      </w:r>
      <w:proofErr w:type="spellEnd"/>
      <w:r w:rsidRPr="00CD78CA">
        <w:t xml:space="preserve"> population size</w:t>
      </w:r>
      <w:del w:id="980" w:author="V Tropepe" w:date="2018-11-15T17:31:00Z">
        <w:r w:rsidRPr="00CD78CA" w:rsidDel="009F46B1">
          <w:delText>}</w:delText>
        </w:r>
      </w:del>
    </w:p>
    <w:p w14:paraId="52261A43" w14:textId="7CD6B1C3" w:rsidR="00486D80" w:rsidRPr="00CD78CA" w:rsidRDefault="00486D80" w:rsidP="00CD78CA">
      <w:pPr>
        <w:pStyle w:val="PlainText"/>
      </w:pPr>
      <w:r w:rsidRPr="00CD78CA">
        <w:t>In order to estimate the total population of the CMZ in zebrafish eyes sampled throughout the first year of life, we counted PCNA-positive cells in the dorsal and ventral CMZ of central and flanking sections of these eyes as described above. We added the dorsal and ventral populations and took the average of the central and flanking section per-section populations to reduce the possibility of sampling error. We treated this as a sample of a torus mapped to the 14$\</w:t>
      </w:r>
      <w:proofErr w:type="spellStart"/>
      <w:r w:rsidRPr="00CD78CA">
        <w:t>mu$m</w:t>
      </w:r>
      <w:proofErr w:type="spellEnd"/>
      <w:r w:rsidRPr="00CD78CA">
        <w:t xml:space="preserve"> sphere segment of lens intersected by the average section. As the surface area of this zone is given by $S = \pi \times d_{lens} \times h_{section}$, and the total surface area of the lens by $A = \pi \times d_{lens}^2$, where $d$ is the diameter of the lens and $h$ the section thickness, we may calculate an estimate of the total population by $pop_{total} = \</w:t>
      </w:r>
      <w:proofErr w:type="spellStart"/>
      <w:proofErr w:type="gramStart"/>
      <w:r w:rsidRPr="00CD78CA">
        <w:t>frac</w:t>
      </w:r>
      <w:proofErr w:type="spellEnd"/>
      <w:r w:rsidRPr="00CD78CA">
        <w:t>{</w:t>
      </w:r>
      <w:proofErr w:type="gramEnd"/>
      <w:r w:rsidRPr="00CD78CA">
        <w:t xml:space="preserve">pop_{section}}{S} * A$. We therefore obtained our </w:t>
      </w:r>
      <w:proofErr w:type="spellStart"/>
      <w:r w:rsidRPr="00CD78CA">
        <w:t>toroidal</w:t>
      </w:r>
      <w:proofErr w:type="spellEnd"/>
      <w:r w:rsidRPr="00CD78CA">
        <w:t xml:space="preserve"> CMZ population estimates using our measurements with the simplified formula $pop_{total}=\</w:t>
      </w:r>
      <w:proofErr w:type="spellStart"/>
      <w:proofErr w:type="gramStart"/>
      <w:r w:rsidRPr="00CD78CA">
        <w:t>frac</w:t>
      </w:r>
      <w:proofErr w:type="spellEnd"/>
      <w:r w:rsidRPr="00CD78CA">
        <w:t>{</w:t>
      </w:r>
      <w:proofErr w:type="gramEnd"/>
      <w:r w:rsidRPr="00CD78CA">
        <w:t xml:space="preserve">pop_{section} \times d_{lens}}{h_{section}}$, calculating $pop_{total}$ on a per-eye basis to account for covariance of the measurements, and subsequently averaging across n=6 eyes per sampled </w:t>
      </w:r>
      <w:proofErr w:type="spellStart"/>
      <w:r w:rsidRPr="00CD78CA">
        <w:t>timepoint</w:t>
      </w:r>
      <w:proofErr w:type="spellEnd"/>
      <w:r w:rsidRPr="00CD78CA">
        <w:t xml:space="preserve"> (3, 5, 8, 12, 17, 23, 30, 60, 90, 120, 180, and 360 </w:t>
      </w:r>
      <w:proofErr w:type="spellStart"/>
      <w:r w:rsidRPr="00CD78CA">
        <w:t>dpf</w:t>
      </w:r>
      <w:proofErr w:type="spellEnd"/>
      <w:r w:rsidRPr="00CD78CA">
        <w:t>). These data are presented in Fig</w:t>
      </w:r>
      <w:ins w:id="981" w:author="V Tropepe" w:date="2018-11-15T17:32:00Z">
        <w:r w:rsidR="009F46B1">
          <w:t>?</w:t>
        </w:r>
      </w:ins>
      <w:r w:rsidRPr="00CD78CA">
        <w:t xml:space="preserve"> </w:t>
      </w:r>
      <w:r w:rsidRPr="009F46B1">
        <w:rPr>
          <w:highlight w:val="yellow"/>
          <w:rPrChange w:id="982" w:author="V Tropepe" w:date="2018-11-15T17:32:00Z">
            <w:rPr/>
          </w:rPrChange>
        </w:rPr>
        <w:t>\</w:t>
      </w:r>
      <w:proofErr w:type="gramStart"/>
      <w:r w:rsidRPr="009F46B1">
        <w:rPr>
          <w:highlight w:val="yellow"/>
          <w:rPrChange w:id="983" w:author="V Tropepe" w:date="2018-11-15T17:32:00Z">
            <w:rPr/>
          </w:rPrChange>
        </w:rPr>
        <w:t>ref{</w:t>
      </w:r>
      <w:proofErr w:type="spellStart"/>
      <w:proofErr w:type="gramEnd"/>
      <w:r w:rsidRPr="009F46B1">
        <w:rPr>
          <w:highlight w:val="yellow"/>
          <w:rPrChange w:id="984" w:author="V Tropepe" w:date="2018-11-15T17:32:00Z">
            <w:rPr/>
          </w:rPrChange>
        </w:rPr>
        <w:t>WanSim</w:t>
      </w:r>
      <w:proofErr w:type="spellEnd"/>
      <w:r w:rsidRPr="009F46B1">
        <w:rPr>
          <w:highlight w:val="yellow"/>
          <w:rPrChange w:id="985" w:author="V Tropepe" w:date="2018-11-15T17:32:00Z">
            <w:rPr/>
          </w:rPrChange>
        </w:rPr>
        <w:t>}</w:t>
      </w:r>
      <w:r w:rsidRPr="00CD78CA">
        <w:t>.</w:t>
      </w:r>
    </w:p>
    <w:p w14:paraId="1ACA6697" w14:textId="77777777" w:rsidR="00486D80" w:rsidRPr="00CD78CA" w:rsidRDefault="00486D80" w:rsidP="00CD78CA">
      <w:pPr>
        <w:pStyle w:val="PlainText"/>
      </w:pPr>
    </w:p>
    <w:p w14:paraId="61CE780F" w14:textId="77777777" w:rsidR="00486D80" w:rsidRPr="009F46B1" w:rsidRDefault="00486D80" w:rsidP="00CD78CA">
      <w:pPr>
        <w:pStyle w:val="PlainText"/>
        <w:rPr>
          <w:b/>
          <w:rPrChange w:id="986" w:author="V Tropepe" w:date="2018-11-15T17:33:00Z">
            <w:rPr/>
          </w:rPrChange>
        </w:rPr>
      </w:pPr>
      <w:del w:id="987" w:author="V Tropepe" w:date="2018-11-15T17:33:00Z">
        <w:r w:rsidRPr="009F46B1" w:rsidDel="009F46B1">
          <w:rPr>
            <w:b/>
            <w:rPrChange w:id="988" w:author="V Tropepe" w:date="2018-11-15T17:33:00Z">
              <w:rPr/>
            </w:rPrChange>
          </w:rPr>
          <w:delText>\</w:delText>
        </w:r>
      </w:del>
      <w:del w:id="989" w:author="V Tropepe" w:date="2018-11-15T17:32:00Z">
        <w:r w:rsidRPr="009F46B1" w:rsidDel="009F46B1">
          <w:rPr>
            <w:b/>
            <w:rPrChange w:id="990" w:author="V Tropepe" w:date="2018-11-15T17:33:00Z">
              <w:rPr/>
            </w:rPrChange>
          </w:rPr>
          <w:delText>subsection*{</w:delText>
        </w:r>
      </w:del>
      <w:proofErr w:type="spellStart"/>
      <w:r w:rsidRPr="009F46B1">
        <w:rPr>
          <w:b/>
          <w:rPrChange w:id="991" w:author="V Tropepe" w:date="2018-11-15T17:33:00Z">
            <w:rPr/>
          </w:rPrChange>
        </w:rPr>
        <w:t>Modelling</w:t>
      </w:r>
      <w:proofErr w:type="spellEnd"/>
      <w:r w:rsidRPr="009F46B1">
        <w:rPr>
          <w:b/>
          <w:rPrChange w:id="992" w:author="V Tropepe" w:date="2018-11-15T17:33:00Z">
            <w:rPr/>
          </w:rPrChange>
        </w:rPr>
        <w:t xml:space="preserve"> lens growth</w:t>
      </w:r>
      <w:del w:id="993" w:author="V Tropepe" w:date="2018-11-15T17:33:00Z">
        <w:r w:rsidRPr="009F46B1" w:rsidDel="009F46B1">
          <w:rPr>
            <w:b/>
            <w:rPrChange w:id="994" w:author="V Tropepe" w:date="2018-11-15T17:33:00Z">
              <w:rPr/>
            </w:rPrChange>
          </w:rPr>
          <w:delText>}</w:delText>
        </w:r>
      </w:del>
    </w:p>
    <w:p w14:paraId="48E0C30C" w14:textId="348B17E2" w:rsidR="00486D80" w:rsidRPr="00CD78CA" w:rsidRDefault="00486D80" w:rsidP="00CD78CA">
      <w:pPr>
        <w:pStyle w:val="PlainText"/>
      </w:pPr>
      <w:r w:rsidRPr="00CD78CA">
        <w:t xml:space="preserve">To simulate the </w:t>
      </w:r>
      <w:proofErr w:type="spellStart"/>
      <w:r w:rsidRPr="00CD78CA">
        <w:t>toroidal</w:t>
      </w:r>
      <w:proofErr w:type="spellEnd"/>
      <w:r w:rsidRPr="00CD78CA">
        <w:t xml:space="preserve"> CMZ population, we wanted to be able to simulate the stem cells at the periphery of the retina occasionally undergoing symmetric divisions, so as to keep up the same density of stem cells in the first ring around the lens. We did this by normali</w:t>
      </w:r>
      <w:ins w:id="995" w:author="V Tropepe" w:date="2018-11-15T17:33:00Z">
        <w:r w:rsidR="009F46B1">
          <w:t>z</w:t>
        </w:r>
      </w:ins>
      <w:del w:id="996" w:author="V Tropepe" w:date="2018-11-15T17:33:00Z">
        <w:r w:rsidRPr="00CD78CA" w:rsidDel="009F46B1">
          <w:delText>s</w:delText>
        </w:r>
      </w:del>
      <w:r w:rsidRPr="00CD78CA">
        <w:t xml:space="preserve">ing our lens diameter measurements to the 72hpf value, to produce a measure of relative increase in lens size over the first year of CMZ activity. We performed a linear regression of the logarithm of this relative increase </w:t>
      </w:r>
      <w:ins w:id="997" w:author="V Tropepe" w:date="2018-11-15T17:33:00Z">
        <w:r w:rsidR="009F46B1">
          <w:t>versus</w:t>
        </w:r>
      </w:ins>
      <w:del w:id="998" w:author="V Tropepe" w:date="2018-11-15T17:33:00Z">
        <w:r w:rsidRPr="00CD78CA" w:rsidDel="009F46B1">
          <w:delText>vs</w:delText>
        </w:r>
      </w:del>
      <w:r w:rsidRPr="00CD78CA">
        <w:t xml:space="preserve"> the logarithm of time using the Python </w:t>
      </w:r>
      <w:proofErr w:type="spellStart"/>
      <w:r w:rsidRPr="00CD78CA">
        <w:t>statsmodels</w:t>
      </w:r>
      <w:proofErr w:type="spellEnd"/>
      <w:r w:rsidRPr="00CD78CA">
        <w:t xml:space="preserve"> library, using the constants derived from this regression for a power-law model of lens growth. This model was used to supply the \</w:t>
      </w:r>
      <w:proofErr w:type="gramStart"/>
      <w:r w:rsidRPr="00CD78CA">
        <w:t>path{</w:t>
      </w:r>
      <w:proofErr w:type="spellStart"/>
      <w:proofErr w:type="gramEnd"/>
      <w:r w:rsidRPr="00CD78CA">
        <w:t>WanStemCellCycleModel</w:t>
      </w:r>
      <w:proofErr w:type="spellEnd"/>
      <w:r w:rsidRPr="00CD78CA">
        <w:t>} with a target population value as described below.</w:t>
      </w:r>
    </w:p>
    <w:p w14:paraId="71A776E7" w14:textId="77777777" w:rsidR="00486D80" w:rsidRPr="00CD78CA" w:rsidRDefault="00486D80" w:rsidP="00CD78CA">
      <w:pPr>
        <w:pStyle w:val="PlainText"/>
      </w:pPr>
    </w:p>
    <w:p w14:paraId="40896A10" w14:textId="77777777" w:rsidR="00486D80" w:rsidRPr="009F46B1" w:rsidRDefault="00486D80" w:rsidP="00CD78CA">
      <w:pPr>
        <w:pStyle w:val="PlainText"/>
        <w:rPr>
          <w:b/>
          <w:rPrChange w:id="999" w:author="V Tropepe" w:date="2018-11-15T17:34:00Z">
            <w:rPr/>
          </w:rPrChange>
        </w:rPr>
      </w:pPr>
      <w:del w:id="1000" w:author="V Tropepe" w:date="2018-11-15T17:34:00Z">
        <w:r w:rsidRPr="009F46B1" w:rsidDel="009F46B1">
          <w:rPr>
            <w:b/>
            <w:rPrChange w:id="1001" w:author="V Tropepe" w:date="2018-11-15T17:34:00Z">
              <w:rPr/>
            </w:rPrChange>
          </w:rPr>
          <w:delText>\subsection*{</w:delText>
        </w:r>
      </w:del>
      <w:r w:rsidRPr="009F46B1">
        <w:rPr>
          <w:b/>
          <w:rPrChange w:id="1002" w:author="V Tropepe" w:date="2018-11-15T17:34:00Z">
            <w:rPr/>
          </w:rPrChange>
        </w:rPr>
        <w:t>Estimation of 3dpf CMZ cell cycle length</w:t>
      </w:r>
      <w:del w:id="1003" w:author="V Tropepe" w:date="2018-11-15T17:34:00Z">
        <w:r w:rsidRPr="009F46B1" w:rsidDel="009F46B1">
          <w:rPr>
            <w:b/>
            <w:rPrChange w:id="1004" w:author="V Tropepe" w:date="2018-11-15T17:34:00Z">
              <w:rPr/>
            </w:rPrChange>
          </w:rPr>
          <w:delText>}</w:delText>
        </w:r>
      </w:del>
    </w:p>
    <w:p w14:paraId="72B6C240" w14:textId="56CF14DF" w:rsidR="00486D80" w:rsidRPr="00CD78CA" w:rsidRDefault="00486D80" w:rsidP="00CD78CA">
      <w:pPr>
        <w:pStyle w:val="PlainText"/>
      </w:pPr>
      <w:r w:rsidRPr="00CD78CA">
        <w:t xml:space="preserve">To produce an estimate of the length of the cell cycle in 3dpf RPCs, we first took the total count of </w:t>
      </w:r>
      <w:proofErr w:type="spellStart"/>
      <w:r w:rsidRPr="00CD78CA">
        <w:t>EdU</w:t>
      </w:r>
      <w:proofErr w:type="spellEnd"/>
      <w:r w:rsidRPr="00CD78CA">
        <w:t xml:space="preserve">-positive cells in dorsal and ventral CMZ from our cumulative </w:t>
      </w:r>
      <w:proofErr w:type="spellStart"/>
      <w:r w:rsidRPr="00CD78CA">
        <w:t>labelling</w:t>
      </w:r>
      <w:proofErr w:type="spellEnd"/>
      <w:r w:rsidRPr="00CD78CA">
        <w:t xml:space="preserve"> experiment described above, and divided by the total dorsal and ventral CMZ RPC population, as measured by the number of PCNA positive cells. This gave the </w:t>
      </w:r>
      <w:proofErr w:type="spellStart"/>
      <w:r w:rsidRPr="00CD78CA">
        <w:t>labelled</w:t>
      </w:r>
      <w:proofErr w:type="spellEnd"/>
      <w:r w:rsidRPr="00CD78CA">
        <w:t xml:space="preserve"> fraction measurements displayed in \</w:t>
      </w:r>
      <w:proofErr w:type="spellStart"/>
      <w:proofErr w:type="gramStart"/>
      <w:r w:rsidRPr="00CD78CA">
        <w:t>nameref</w:t>
      </w:r>
      <w:proofErr w:type="spellEnd"/>
      <w:r w:rsidRPr="00CD78CA">
        <w:t>{</w:t>
      </w:r>
      <w:proofErr w:type="spellStart"/>
      <w:proofErr w:type="gramEnd"/>
      <w:r w:rsidRPr="00CD78CA">
        <w:t>cumulativeSupplement</w:t>
      </w:r>
      <w:proofErr w:type="spellEnd"/>
      <w:r w:rsidRPr="00CD78CA">
        <w:t xml:space="preserve">}. Following </w:t>
      </w:r>
      <w:proofErr w:type="spellStart"/>
      <w:r w:rsidRPr="00CD78CA">
        <w:t>Nowakowski</w:t>
      </w:r>
      <w:proofErr w:type="spellEnd"/>
      <w:r w:rsidRPr="00CD78CA">
        <w:t xml:space="preserve"> et al. </w:t>
      </w:r>
      <w:r w:rsidRPr="009F46B1">
        <w:rPr>
          <w:highlight w:val="yellow"/>
          <w:rPrChange w:id="1005" w:author="V Tropepe" w:date="2018-11-15T17:34:00Z">
            <w:rPr/>
          </w:rPrChange>
        </w:rPr>
        <w:t>\</w:t>
      </w:r>
      <w:proofErr w:type="gramStart"/>
      <w:r w:rsidRPr="009F46B1">
        <w:rPr>
          <w:highlight w:val="yellow"/>
          <w:rPrChange w:id="1006" w:author="V Tropepe" w:date="2018-11-15T17:34:00Z">
            <w:rPr/>
          </w:rPrChange>
        </w:rPr>
        <w:t>cite{</w:t>
      </w:r>
      <w:proofErr w:type="gramEnd"/>
      <w:r w:rsidRPr="009F46B1">
        <w:rPr>
          <w:highlight w:val="yellow"/>
          <w:rPrChange w:id="1007" w:author="V Tropepe" w:date="2018-11-15T17:34:00Z">
            <w:rPr/>
          </w:rPrChange>
        </w:rPr>
        <w:t>Nowakowski1989}</w:t>
      </w:r>
      <w:r w:rsidRPr="00CD78CA">
        <w:t xml:space="preserve">, we performed an ordinary least squares linear regression on these data using the Python </w:t>
      </w:r>
      <w:proofErr w:type="spellStart"/>
      <w:r w:rsidRPr="00CD78CA">
        <w:t>statsmodels</w:t>
      </w:r>
      <w:proofErr w:type="spellEnd"/>
      <w:r w:rsidRPr="00CD78CA">
        <w:t xml:space="preserve"> library. We then calculated the total cell cycle time $</w:t>
      </w:r>
      <w:proofErr w:type="spellStart"/>
      <w:r w:rsidRPr="00CD78CA">
        <w:t>T_c</w:t>
      </w:r>
      <w:proofErr w:type="spellEnd"/>
      <w:r w:rsidRPr="00CD78CA">
        <w:t xml:space="preserve"> = \</w:t>
      </w:r>
      <w:proofErr w:type="spellStart"/>
      <w:proofErr w:type="gramStart"/>
      <w:r w:rsidRPr="00CD78CA">
        <w:t>frac</w:t>
      </w:r>
      <w:proofErr w:type="spellEnd"/>
      <w:r w:rsidRPr="00CD78CA">
        <w:t>{</w:t>
      </w:r>
      <w:proofErr w:type="gramEnd"/>
      <w:r w:rsidRPr="00CD78CA">
        <w:t xml:space="preserve">1}{slope}$ and $T_s = </w:t>
      </w:r>
      <w:proofErr w:type="spellStart"/>
      <w:r w:rsidRPr="00CD78CA">
        <w:t>T_c</w:t>
      </w:r>
      <w:proofErr w:type="spellEnd"/>
      <w:r w:rsidRPr="00CD78CA">
        <w:t xml:space="preserve"> \times </w:t>
      </w:r>
      <w:proofErr w:type="spellStart"/>
      <w:r w:rsidRPr="00CD78CA">
        <w:t>intercept_y</w:t>
      </w:r>
      <w:proofErr w:type="spellEnd"/>
      <w:r w:rsidRPr="00CD78CA">
        <w:t>$. While this method is not suited for heterogen</w:t>
      </w:r>
      <w:ins w:id="1008" w:author="V Tropepe" w:date="2018-11-15T17:34:00Z">
        <w:r w:rsidR="009F46B1">
          <w:t>e</w:t>
        </w:r>
      </w:ins>
      <w:r w:rsidRPr="00CD78CA">
        <w:t xml:space="preserve">ous populations of proliferating cells, its use is justified here, as the He SSM to which the estimate is being applied makes similar assumptions as </w:t>
      </w:r>
      <w:proofErr w:type="spellStart"/>
      <w:r w:rsidRPr="00CD78CA">
        <w:t>Nowakowski</w:t>
      </w:r>
      <w:proofErr w:type="spellEnd"/>
      <w:r w:rsidRPr="00CD78CA">
        <w:t xml:space="preserve"> et al., in particular the homogeneity of the population. It should not be considered more than a rough estimate.</w:t>
      </w:r>
    </w:p>
    <w:p w14:paraId="6846F44E" w14:textId="77777777" w:rsidR="00486D80" w:rsidRPr="00CD78CA" w:rsidRDefault="00486D80" w:rsidP="00CD78CA">
      <w:pPr>
        <w:pStyle w:val="PlainText"/>
      </w:pPr>
    </w:p>
    <w:p w14:paraId="05173346" w14:textId="77777777" w:rsidR="00486D80" w:rsidRPr="00026B90" w:rsidRDefault="00486D80" w:rsidP="00CD78CA">
      <w:pPr>
        <w:pStyle w:val="PlainText"/>
        <w:rPr>
          <w:b/>
          <w:rPrChange w:id="1009" w:author="V Tropepe" w:date="2018-11-15T17:46:00Z">
            <w:rPr/>
          </w:rPrChange>
        </w:rPr>
      </w:pPr>
      <w:del w:id="1010" w:author="V Tropepe" w:date="2018-11-15T17:46:00Z">
        <w:r w:rsidRPr="00026B90" w:rsidDel="00026B90">
          <w:rPr>
            <w:b/>
            <w:rPrChange w:id="1011" w:author="V Tropepe" w:date="2018-11-15T17:46:00Z">
              <w:rPr/>
            </w:rPrChange>
          </w:rPr>
          <w:delText>\subsection*{</w:delText>
        </w:r>
      </w:del>
      <w:r w:rsidRPr="00026B90">
        <w:rPr>
          <w:b/>
          <w:rPrChange w:id="1012" w:author="V Tropepe" w:date="2018-11-15T17:46:00Z">
            <w:rPr/>
          </w:rPrChange>
        </w:rPr>
        <w:t>CHASTE Simulations</w:t>
      </w:r>
      <w:del w:id="1013" w:author="V Tropepe" w:date="2018-11-15T17:46:00Z">
        <w:r w:rsidRPr="00026B90" w:rsidDel="00026B90">
          <w:rPr>
            <w:b/>
            <w:rPrChange w:id="1014" w:author="V Tropepe" w:date="2018-11-15T17:46:00Z">
              <w:rPr/>
            </w:rPrChange>
          </w:rPr>
          <w:delText>}</w:delText>
        </w:r>
      </w:del>
    </w:p>
    <w:p w14:paraId="6616BD39" w14:textId="7E9AED61" w:rsidR="00486D80" w:rsidRPr="00026B90" w:rsidRDefault="00486D80" w:rsidP="00CD78CA">
      <w:pPr>
        <w:pStyle w:val="PlainText"/>
      </w:pPr>
      <w:del w:id="1015" w:author="V Tropepe" w:date="2018-11-15T17:46:00Z">
        <w:r w:rsidRPr="00026B90" w:rsidDel="00026B90">
          <w:rPr>
            <w:b/>
            <w:rPrChange w:id="1016" w:author="V Tropepe" w:date="2018-11-15T17:46:00Z">
              <w:rPr/>
            </w:rPrChange>
          </w:rPr>
          <w:delText>\subsubsection*{</w:delText>
        </w:r>
      </w:del>
      <w:r w:rsidRPr="00026B90">
        <w:rPr>
          <w:b/>
          <w:rPrChange w:id="1017" w:author="V Tropepe" w:date="2018-11-15T17:46:00Z">
            <w:rPr/>
          </w:rPrChange>
        </w:rPr>
        <w:t>Project code</w:t>
      </w:r>
      <w:del w:id="1018" w:author="V Tropepe" w:date="2018-11-15T17:46:00Z">
        <w:r w:rsidRPr="00026B90" w:rsidDel="00026B90">
          <w:delText>}</w:delText>
        </w:r>
      </w:del>
    </w:p>
    <w:p w14:paraId="116627C6" w14:textId="77777777" w:rsidR="00486D80" w:rsidRPr="00CD78CA" w:rsidRDefault="00486D80" w:rsidP="00CD78CA">
      <w:pPr>
        <w:pStyle w:val="PlainText"/>
      </w:pPr>
      <w:r w:rsidRPr="00CD78CA">
        <w:t>All simulations were performed in an Ubuntu 16.04 environment using the CHASTE C++ simulation package version 2017.1 (</w:t>
      </w:r>
      <w:proofErr w:type="spellStart"/>
      <w:r w:rsidRPr="00CD78CA">
        <w:t>git</w:t>
      </w:r>
      <w:proofErr w:type="spellEnd"/>
      <w:r w:rsidRPr="00CD78CA">
        <w:t xml:space="preserve"> repository at \</w:t>
      </w:r>
      <w:proofErr w:type="spellStart"/>
      <w:proofErr w:type="gramStart"/>
      <w:r w:rsidRPr="00CD78CA">
        <w:t>url</w:t>
      </w:r>
      <w:proofErr w:type="spellEnd"/>
      <w:r w:rsidRPr="00CD78CA">
        <w:t>{</w:t>
      </w:r>
      <w:proofErr w:type="gramEnd"/>
      <w:r w:rsidRPr="00CD78CA">
        <w:t>https://chaste.cs.ox.ac.uk/git/chaste.git}). The CHASTE package is a modular simulation suite for computational biology and has been described previously</w:t>
      </w:r>
      <w:r w:rsidRPr="00026B90">
        <w:rPr>
          <w:highlight w:val="yellow"/>
          <w:rPrChange w:id="1019" w:author="V Tropepe" w:date="2018-11-15T17:46:00Z">
            <w:rPr/>
          </w:rPrChange>
        </w:rPr>
        <w:t>\</w:t>
      </w:r>
      <w:proofErr w:type="gramStart"/>
      <w:r w:rsidRPr="00026B90">
        <w:rPr>
          <w:highlight w:val="yellow"/>
          <w:rPrChange w:id="1020" w:author="V Tropepe" w:date="2018-11-15T17:46:00Z">
            <w:rPr/>
          </w:rPrChange>
        </w:rPr>
        <w:t>cite{</w:t>
      </w:r>
      <w:proofErr w:type="gramEnd"/>
      <w:r w:rsidRPr="00026B90">
        <w:rPr>
          <w:highlight w:val="yellow"/>
          <w:rPrChange w:id="1021" w:author="V Tropepe" w:date="2018-11-15T17:46:00Z">
            <w:rPr/>
          </w:rPrChange>
        </w:rPr>
        <w:t>Mirams2013}</w:t>
      </w:r>
      <w:r w:rsidRPr="00CD78CA">
        <w:t xml:space="preserve">. All of the code, simulator output, and empirical data used in this paper is available in the associated CHASTE project </w:t>
      </w:r>
      <w:proofErr w:type="spellStart"/>
      <w:r w:rsidRPr="00CD78CA">
        <w:t>git</w:t>
      </w:r>
      <w:proofErr w:type="spellEnd"/>
      <w:r w:rsidRPr="00CD78CA">
        <w:t xml:space="preserve"> repository at \</w:t>
      </w:r>
      <w:proofErr w:type="spellStart"/>
      <w:proofErr w:type="gramStart"/>
      <w:r w:rsidRPr="00CD78CA">
        <w:t>url</w:t>
      </w:r>
      <w:proofErr w:type="spellEnd"/>
      <w:r w:rsidRPr="00CD78CA">
        <w:t>{</w:t>
      </w:r>
      <w:proofErr w:type="gramEnd"/>
      <w:r w:rsidRPr="00CD78CA">
        <w:t>http://github.com/mmattocks/ISP}, as well as in the supplementary archive \</w:t>
      </w:r>
      <w:proofErr w:type="spellStart"/>
      <w:r w:rsidRPr="00CD78CA">
        <w:t>nameref</w:t>
      </w:r>
      <w:proofErr w:type="spellEnd"/>
      <w:r w:rsidRPr="00CD78CA">
        <w:t>{S1_File}. In brief, the approach taken was to encapsulate the SSMs examined here as separate concrete child classes inheriting from the CHASTE \</w:t>
      </w:r>
      <w:proofErr w:type="gramStart"/>
      <w:r w:rsidRPr="00CD78CA">
        <w:t>path{</w:t>
      </w:r>
      <w:proofErr w:type="spellStart"/>
      <w:proofErr w:type="gramEnd"/>
      <w:r w:rsidRPr="00CD78CA">
        <w:t>AbstractSimpleCellCycleModel</w:t>
      </w:r>
      <w:proofErr w:type="spellEnd"/>
      <w:r w:rsidRPr="00CD78CA">
        <w:t>} class. An additional model, representing the simple immortal stem cell proposed in Wan et al</w:t>
      </w:r>
      <w:r w:rsidRPr="00026B90">
        <w:rPr>
          <w:highlight w:val="yellow"/>
          <w:rPrChange w:id="1022" w:author="V Tropepe" w:date="2018-11-15T17:47:00Z">
            <w:rPr/>
          </w:rPrChange>
        </w:rPr>
        <w:t>.\</w:t>
      </w:r>
      <w:proofErr w:type="gramStart"/>
      <w:r w:rsidRPr="00026B90">
        <w:rPr>
          <w:highlight w:val="yellow"/>
          <w:rPrChange w:id="1023" w:author="V Tropepe" w:date="2018-11-15T17:47:00Z">
            <w:rPr/>
          </w:rPrChange>
        </w:rPr>
        <w:t>cite{</w:t>
      </w:r>
      <w:proofErr w:type="gramEnd"/>
      <w:r w:rsidRPr="00026B90">
        <w:rPr>
          <w:highlight w:val="yellow"/>
          <w:rPrChange w:id="1024" w:author="V Tropepe" w:date="2018-11-15T17:47:00Z">
            <w:rPr/>
          </w:rPrChange>
        </w:rPr>
        <w:t>Wan2016}</w:t>
      </w:r>
      <w:r w:rsidRPr="00CD78CA">
        <w:t xml:space="preserve">, was similarly produced. Each model is generic and provided with public functions to set their parameters and output relevant simulation outcomes (and per-lineage debug data, if necessary). While these may be used in the ordinary CHASTE unit test framework, permitting their use in any kind of cell-based simulation, we wrote standalone simulator </w:t>
      </w:r>
      <w:proofErr w:type="spellStart"/>
      <w:r w:rsidRPr="00CD78CA">
        <w:t>executables</w:t>
      </w:r>
      <w:proofErr w:type="spellEnd"/>
      <w:r w:rsidRPr="00CD78CA">
        <w:t xml:space="preserve"> (apps, in CHASTE parlance) to permit Python scripting of the simulator scenarios used in this paper. This allows for the multi-threaded Monte Carlo simulations performed herein. Therefore, the Python fixtures available in the project's \</w:t>
      </w:r>
      <w:proofErr w:type="gramStart"/>
      <w:r w:rsidRPr="00CD78CA">
        <w:t>path{</w:t>
      </w:r>
      <w:proofErr w:type="gramEnd"/>
      <w:r w:rsidRPr="00CD78CA">
        <w:t>\</w:t>
      </w:r>
      <w:proofErr w:type="spellStart"/>
      <w:r w:rsidRPr="00CD78CA">
        <w:t>python_fixtures</w:t>
      </w:r>
      <w:proofErr w:type="spellEnd"/>
      <w:r w:rsidRPr="00CD78CA">
        <w:t>\} directory were used to operate the single-lineage simulators (\path{</w:t>
      </w:r>
      <w:proofErr w:type="spellStart"/>
      <w:r w:rsidRPr="00CD78CA">
        <w:t>GomesSimulator</w:t>
      </w:r>
      <w:proofErr w:type="spellEnd"/>
      <w:r w:rsidRPr="00CD78CA">
        <w:t>}, \path{</w:t>
      </w:r>
      <w:proofErr w:type="spellStart"/>
      <w:r w:rsidRPr="00CD78CA">
        <w:t>HeSimulator</w:t>
      </w:r>
      <w:proofErr w:type="spellEnd"/>
      <w:r w:rsidRPr="00CD78CA">
        <w:t>}, and \path{</w:t>
      </w:r>
      <w:proofErr w:type="spellStart"/>
      <w:r w:rsidRPr="00CD78CA">
        <w:t>BoijeSimulator</w:t>
      </w:r>
      <w:proofErr w:type="spellEnd"/>
      <w:r w:rsidRPr="00CD78CA">
        <w:t>}) and single-</w:t>
      </w:r>
      <w:proofErr w:type="spellStart"/>
      <w:r w:rsidRPr="00CD78CA">
        <w:t>toroidal</w:t>
      </w:r>
      <w:proofErr w:type="spellEnd"/>
      <w:r w:rsidRPr="00CD78CA">
        <w:t>-CMZ simulator (\path{</w:t>
      </w:r>
      <w:proofErr w:type="spellStart"/>
      <w:r w:rsidRPr="00CD78CA">
        <w:t>WanSimulator</w:t>
      </w:r>
      <w:proofErr w:type="spellEnd"/>
      <w:r w:rsidRPr="00CD78CA">
        <w:t xml:space="preserve">}) in \path{\apps\}, including the </w:t>
      </w:r>
      <w:proofErr w:type="spellStart"/>
      <w:r w:rsidRPr="00CD78CA">
        <w:t>CellCycleModels</w:t>
      </w:r>
      <w:proofErr w:type="spellEnd"/>
      <w:r w:rsidRPr="00CD78CA">
        <w:t xml:space="preserve"> and related classes in \path{\</w:t>
      </w:r>
      <w:proofErr w:type="spellStart"/>
      <w:r w:rsidRPr="00CD78CA">
        <w:t>src</w:t>
      </w:r>
      <w:proofErr w:type="spellEnd"/>
      <w:r w:rsidRPr="00CD78CA">
        <w:t>\}; the simulators output their data into \path{\</w:t>
      </w:r>
      <w:proofErr w:type="spellStart"/>
      <w:r w:rsidRPr="00CD78CA">
        <w:t>python_fixtures</w:t>
      </w:r>
      <w:proofErr w:type="spellEnd"/>
      <w:r w:rsidRPr="00CD78CA">
        <w:t>\</w:t>
      </w:r>
      <w:proofErr w:type="spellStart"/>
      <w:r w:rsidRPr="00CD78CA">
        <w:t>testoutput</w:t>
      </w:r>
      <w:proofErr w:type="spellEnd"/>
      <w:r w:rsidRPr="00CD78CA">
        <w:t>\}. These data, along with the empirical observations (both from the Harris groups' papers and our own described herein) available in \</w:t>
      </w:r>
      <w:proofErr w:type="gramStart"/>
      <w:r w:rsidRPr="00CD78CA">
        <w:t>path{</w:t>
      </w:r>
      <w:proofErr w:type="gramEnd"/>
      <w:r w:rsidRPr="00CD78CA">
        <w:t>\</w:t>
      </w:r>
      <w:proofErr w:type="spellStart"/>
      <w:r w:rsidRPr="00CD78CA">
        <w:t>empirical_data</w:t>
      </w:r>
      <w:proofErr w:type="spellEnd"/>
      <w:r w:rsidRPr="00CD78CA">
        <w:t>\}, were processed by the analytical Python scripts in \path{\</w:t>
      </w:r>
      <w:proofErr w:type="spellStart"/>
      <w:r w:rsidRPr="00CD78CA">
        <w:t>python_fixtures</w:t>
      </w:r>
      <w:proofErr w:type="spellEnd"/>
      <w:r w:rsidRPr="00CD78CA">
        <w:t>\</w:t>
      </w:r>
      <w:proofErr w:type="spellStart"/>
      <w:r w:rsidRPr="00CD78CA">
        <w:t>figure_plots</w:t>
      </w:r>
      <w:proofErr w:type="spellEnd"/>
      <w:r w:rsidRPr="00CD78CA">
        <w:t>\} to produce all of the figures used in this paper. A guide to obtaining and using the simulators is available in \</w:t>
      </w:r>
      <w:proofErr w:type="spellStart"/>
      <w:proofErr w:type="gramStart"/>
      <w:r w:rsidRPr="00CD78CA">
        <w:t>nameref</w:t>
      </w:r>
      <w:proofErr w:type="spellEnd"/>
      <w:r w:rsidRPr="00CD78CA">
        <w:t>{</w:t>
      </w:r>
      <w:proofErr w:type="gramEnd"/>
      <w:r w:rsidRPr="00CD78CA">
        <w:t>S1_Appendix}.</w:t>
      </w:r>
    </w:p>
    <w:p w14:paraId="17109845" w14:textId="77777777" w:rsidR="00486D80" w:rsidRPr="00CD78CA" w:rsidRDefault="00486D80" w:rsidP="00CD78CA">
      <w:pPr>
        <w:pStyle w:val="PlainText"/>
      </w:pPr>
    </w:p>
    <w:p w14:paraId="72AE5186" w14:textId="475B525C" w:rsidR="00486D80" w:rsidRPr="00CD78CA" w:rsidRDefault="00486D80" w:rsidP="00CD78CA">
      <w:pPr>
        <w:pStyle w:val="PlainText"/>
      </w:pPr>
      <w:r w:rsidRPr="00CD78CA">
        <w:t xml:space="preserve">We have attempted to make the project fully reproducible and transparent. CHASTE uses the C++ boost implementation of the </w:t>
      </w:r>
      <w:proofErr w:type="spellStart"/>
      <w:r w:rsidRPr="00CD78CA">
        <w:t>Mersenne</w:t>
      </w:r>
      <w:proofErr w:type="spellEnd"/>
      <w:r w:rsidRPr="00CD78CA">
        <w:t xml:space="preserve"> Twister random number generator (RNG) to provide cross-platform reproducibility of simulations. All of our simulators make use of this feature, permitting user-specified ranges of seeds for the RNG. We have also used the </w:t>
      </w:r>
      <w:proofErr w:type="spellStart"/>
      <w:r w:rsidRPr="00CD78CA">
        <w:t>numpy</w:t>
      </w:r>
      <w:proofErr w:type="spellEnd"/>
      <w:r w:rsidRPr="00CD78CA">
        <w:t xml:space="preserve"> </w:t>
      </w:r>
      <w:proofErr w:type="spellStart"/>
      <w:r w:rsidRPr="00CD78CA">
        <w:t>libary's</w:t>
      </w:r>
      <w:proofErr w:type="spellEnd"/>
      <w:r w:rsidRPr="00CD78CA">
        <w:t xml:space="preserve"> </w:t>
      </w:r>
      <w:proofErr w:type="spellStart"/>
      <w:r w:rsidRPr="00CD78CA">
        <w:t>RandomState</w:t>
      </w:r>
      <w:proofErr w:type="spellEnd"/>
      <w:r w:rsidRPr="00CD78CA">
        <w:t xml:space="preserve"> </w:t>
      </w:r>
      <w:proofErr w:type="spellStart"/>
      <w:r w:rsidRPr="00CD78CA">
        <w:t>Mersenne</w:t>
      </w:r>
      <w:proofErr w:type="spellEnd"/>
      <w:r w:rsidRPr="00CD78CA">
        <w:t xml:space="preserve"> Twister container to provide reproducible results for the Python fixtures, notably the SPSA optimi</w:t>
      </w:r>
      <w:ins w:id="1025" w:author="V Tropepe" w:date="2018-11-15T17:49:00Z">
        <w:r w:rsidR="009F30F1">
          <w:t>z</w:t>
        </w:r>
      </w:ins>
      <w:del w:id="1026" w:author="V Tropepe" w:date="2018-11-15T17:49:00Z">
        <w:r w:rsidRPr="00CD78CA" w:rsidDel="009F30F1">
          <w:delText>s</w:delText>
        </w:r>
      </w:del>
      <w:r w:rsidRPr="00CD78CA">
        <w:t>ation fixture. The output of the project code will, therefore, be identical every time it is run, on any platform.</w:t>
      </w:r>
    </w:p>
    <w:p w14:paraId="247A864E" w14:textId="77777777" w:rsidR="00486D80" w:rsidRPr="00CD78CA" w:rsidRDefault="00486D80" w:rsidP="00CD78CA">
      <w:pPr>
        <w:pStyle w:val="PlainText"/>
      </w:pPr>
    </w:p>
    <w:p w14:paraId="0B7F254C" w14:textId="0BE8524C" w:rsidR="00486D80" w:rsidRPr="00CD78CA" w:rsidRDefault="00486D80" w:rsidP="00CD78CA">
      <w:pPr>
        <w:pStyle w:val="PlainText"/>
      </w:pPr>
      <w:r w:rsidRPr="00CD78CA">
        <w:t>It should be noted that none of the code Harris' group used in their reports has been published. We have made every effort to replicate the functional logic of the models as closely as possible. Nonetheless, it is not possible to determine precisely why, for instance, the original He SSM parameteri</w:t>
      </w:r>
      <w:ins w:id="1027" w:author="V Tropepe" w:date="2018-11-15T17:50:00Z">
        <w:r w:rsidR="009F30F1">
          <w:t>z</w:t>
        </w:r>
      </w:ins>
      <w:del w:id="1028" w:author="V Tropepe" w:date="2018-11-15T17:50:00Z">
        <w:r w:rsidRPr="00CD78CA" w:rsidDel="009F30F1">
          <w:delText>s</w:delText>
        </w:r>
      </w:del>
      <w:r w:rsidRPr="00CD78CA">
        <w:t>ation failed so notably in our implementation.</w:t>
      </w:r>
    </w:p>
    <w:p w14:paraId="27C6889D" w14:textId="77777777" w:rsidR="00486D80" w:rsidRPr="00CD78CA" w:rsidRDefault="00486D80" w:rsidP="00CD78CA">
      <w:pPr>
        <w:pStyle w:val="PlainText"/>
      </w:pPr>
    </w:p>
    <w:p w14:paraId="0673A4C3" w14:textId="668AB400" w:rsidR="00486D80" w:rsidRPr="00026B90" w:rsidRDefault="00486D80" w:rsidP="00CD78CA">
      <w:pPr>
        <w:pStyle w:val="PlainText"/>
        <w:rPr>
          <w:b/>
          <w:rPrChange w:id="1029" w:author="V Tropepe" w:date="2018-11-15T17:41:00Z">
            <w:rPr/>
          </w:rPrChange>
        </w:rPr>
      </w:pPr>
      <w:del w:id="1030" w:author="V Tropepe" w:date="2018-11-15T17:41:00Z">
        <w:r w:rsidRPr="00026B90" w:rsidDel="00026B90">
          <w:rPr>
            <w:b/>
            <w:rPrChange w:id="1031" w:author="V Tropepe" w:date="2018-11-15T17:41:00Z">
              <w:rPr/>
            </w:rPrChange>
          </w:rPr>
          <w:delText>\subsubsection*{</w:delText>
        </w:r>
      </w:del>
      <w:r w:rsidRPr="00026B90">
        <w:rPr>
          <w:b/>
          <w:rPrChange w:id="1032" w:author="V Tropepe" w:date="2018-11-15T17:41:00Z">
            <w:rPr/>
          </w:rPrChange>
        </w:rPr>
        <w:t>SPSA optimi</w:t>
      </w:r>
      <w:ins w:id="1033" w:author="V Tropepe" w:date="2018-11-15T17:41:00Z">
        <w:r w:rsidR="00026B90" w:rsidRPr="00026B90">
          <w:rPr>
            <w:b/>
            <w:rPrChange w:id="1034" w:author="V Tropepe" w:date="2018-11-15T17:41:00Z">
              <w:rPr/>
            </w:rPrChange>
          </w:rPr>
          <w:t>z</w:t>
        </w:r>
      </w:ins>
      <w:del w:id="1035" w:author="V Tropepe" w:date="2018-11-15T17:41:00Z">
        <w:r w:rsidRPr="00026B90" w:rsidDel="00026B90">
          <w:rPr>
            <w:b/>
            <w:rPrChange w:id="1036" w:author="V Tropepe" w:date="2018-11-15T17:41:00Z">
              <w:rPr/>
            </w:rPrChange>
          </w:rPr>
          <w:delText>s</w:delText>
        </w:r>
      </w:del>
      <w:r w:rsidRPr="00026B90">
        <w:rPr>
          <w:b/>
          <w:rPrChange w:id="1037" w:author="V Tropepe" w:date="2018-11-15T17:41:00Z">
            <w:rPr/>
          </w:rPrChange>
        </w:rPr>
        <w:t>ation of models</w:t>
      </w:r>
      <w:del w:id="1038" w:author="V Tropepe" w:date="2018-11-15T17:41:00Z">
        <w:r w:rsidRPr="00026B90" w:rsidDel="00026B90">
          <w:rPr>
            <w:b/>
            <w:rPrChange w:id="1039" w:author="V Tropepe" w:date="2018-11-15T17:41:00Z">
              <w:rPr/>
            </w:rPrChange>
          </w:rPr>
          <w:delText>}</w:delText>
        </w:r>
      </w:del>
    </w:p>
    <w:p w14:paraId="1D848962" w14:textId="085751B6" w:rsidR="00486D80" w:rsidRPr="00CD78CA" w:rsidRDefault="00486D80" w:rsidP="00CD78CA">
      <w:pPr>
        <w:pStyle w:val="PlainText"/>
      </w:pPr>
      <w:r w:rsidRPr="00CD78CA">
        <w:t xml:space="preserve">In order to make a fair comparison between the He SSM and our deterministic mitotic mode alternative model, we coded an implementation of the SPSA algorithm described by Spall </w:t>
      </w:r>
      <w:r w:rsidRPr="00026B90">
        <w:rPr>
          <w:highlight w:val="yellow"/>
          <w:rPrChange w:id="1040" w:author="V Tropepe" w:date="2018-11-15T17:41:00Z">
            <w:rPr/>
          </w:rPrChange>
        </w:rPr>
        <w:t>\</w:t>
      </w:r>
      <w:proofErr w:type="gramStart"/>
      <w:r w:rsidRPr="00026B90">
        <w:rPr>
          <w:highlight w:val="yellow"/>
          <w:rPrChange w:id="1041" w:author="V Tropepe" w:date="2018-11-15T17:41:00Z">
            <w:rPr/>
          </w:rPrChange>
        </w:rPr>
        <w:t>cite{</w:t>
      </w:r>
      <w:proofErr w:type="gramEnd"/>
      <w:r w:rsidRPr="00026B90">
        <w:rPr>
          <w:highlight w:val="yellow"/>
          <w:rPrChange w:id="1042" w:author="V Tropepe" w:date="2018-11-15T17:41:00Z">
            <w:rPr/>
          </w:rPrChange>
        </w:rPr>
        <w:t>Spall1998}</w:t>
      </w:r>
      <w:r w:rsidRPr="00CD78CA">
        <w:t xml:space="preserve">. This is available in </w:t>
      </w:r>
      <w:r w:rsidRPr="00026B90">
        <w:rPr>
          <w:highlight w:val="yellow"/>
          <w:rPrChange w:id="1043" w:author="V Tropepe" w:date="2018-11-15T17:41:00Z">
            <w:rPr/>
          </w:rPrChange>
        </w:rPr>
        <w:t>\</w:t>
      </w:r>
      <w:proofErr w:type="gramStart"/>
      <w:r w:rsidRPr="00026B90">
        <w:rPr>
          <w:highlight w:val="yellow"/>
          <w:rPrChange w:id="1044" w:author="V Tropepe" w:date="2018-11-15T17:41:00Z">
            <w:rPr/>
          </w:rPrChange>
        </w:rPr>
        <w:t>path{</w:t>
      </w:r>
      <w:proofErr w:type="gramEnd"/>
      <w:r w:rsidRPr="00026B90">
        <w:rPr>
          <w:highlight w:val="yellow"/>
          <w:rPrChange w:id="1045" w:author="V Tropepe" w:date="2018-11-15T17:41:00Z">
            <w:rPr/>
          </w:rPrChange>
        </w:rPr>
        <w:t>\python_fixtures\SPSA_fixture.py}</w:t>
      </w:r>
      <w:r w:rsidRPr="00CD78CA">
        <w:t xml:space="preserve">. This algorithm, properly tuned, will converge almost-surely on a </w:t>
      </w:r>
      <w:proofErr w:type="spellStart"/>
      <w:r w:rsidRPr="00CD78CA">
        <w:t>Karush</w:t>
      </w:r>
      <w:proofErr w:type="spellEnd"/>
      <w:r w:rsidRPr="00CD78CA">
        <w:t>-Kuhn-Tucker optimum in the parameter space, given sufficient iterates, even with noisy output (e</w:t>
      </w:r>
      <w:ins w:id="1046" w:author="V Tropepe" w:date="2018-11-15T17:42:00Z">
        <w:r w:rsidR="00026B90">
          <w:t>.</w:t>
        </w:r>
      </w:ins>
      <w:r w:rsidRPr="00CD78CA">
        <w:t>g.</w:t>
      </w:r>
      <w:ins w:id="1047" w:author="V Tropepe" w:date="2018-11-15T17:42:00Z">
        <w:r w:rsidR="00026B90">
          <w:t>,</w:t>
        </w:r>
      </w:ins>
      <w:r w:rsidRPr="00CD78CA">
        <w:t xml:space="preserve"> due to RNG noise from low numbers of Monte Carlo samples, permitting conservation of computational resources). It does so by approximating the loss function gradient around a point in parameter space, selecting two sampling locations at each iterate, then moving the next </w:t>
      </w:r>
      <w:proofErr w:type="spellStart"/>
      <w:r w:rsidRPr="00CD78CA">
        <w:t>iterate's</w:t>
      </w:r>
      <w:proofErr w:type="spellEnd"/>
      <w:r w:rsidRPr="00CD78CA">
        <w:t xml:space="preserve"> point in parameter space </w:t>
      </w:r>
      <w:ins w:id="1048" w:author="V Tropepe" w:date="2018-11-15T17:42:00Z">
        <w:r w:rsidR="00026B90">
          <w:t>“</w:t>
        </w:r>
      </w:ins>
      <w:del w:id="1049" w:author="V Tropepe" w:date="2018-11-15T17:42:00Z">
        <w:r w:rsidRPr="00CD78CA" w:rsidDel="00026B90">
          <w:delText>``</w:delText>
        </w:r>
      </w:del>
      <w:r w:rsidRPr="00CD78CA">
        <w:t>downhill</w:t>
      </w:r>
      <w:ins w:id="1050" w:author="V Tropepe" w:date="2018-11-15T17:42:00Z">
        <w:r w:rsidR="00026B90">
          <w:t>”</w:t>
        </w:r>
      </w:ins>
      <w:del w:id="1051" w:author="V Tropepe" w:date="2018-11-15T17:42:00Z">
        <w:r w:rsidRPr="00CD78CA" w:rsidDel="00026B90">
          <w:delText>"</w:delText>
        </w:r>
      </w:del>
      <w:r w:rsidRPr="00CD78CA">
        <w:t xml:space="preserve"> along this gradient.</w:t>
      </w:r>
    </w:p>
    <w:p w14:paraId="00974574" w14:textId="77777777" w:rsidR="00486D80" w:rsidRPr="00CD78CA" w:rsidRDefault="00486D80" w:rsidP="00CD78CA">
      <w:pPr>
        <w:pStyle w:val="PlainText"/>
      </w:pPr>
    </w:p>
    <w:p w14:paraId="4650263E" w14:textId="008EBB5C" w:rsidR="00486D80" w:rsidRPr="00CD78CA" w:rsidRDefault="00486D80" w:rsidP="00CD78CA">
      <w:pPr>
        <w:pStyle w:val="PlainText"/>
      </w:pPr>
      <w:del w:id="1052" w:author="V Tropepe" w:date="2018-11-15T17:43:00Z">
        <w:r w:rsidRPr="00CD78CA" w:rsidDel="00026B90">
          <w:delText xml:space="preserve"> </w:delText>
        </w:r>
      </w:del>
      <w:r w:rsidRPr="00CD78CA">
        <w:t>Our loss function was a modified AIC; we weighted the residual sum of squares from the PD-type mitotic probabilities by 1.5 in order to improve convergence, as the PD data are the most informative part of the dataset regarding the critical phase boundaries (PP mitoses occur in all 3 phases of the He model, DD occur in phases 2 and 3, PD mitoses occur only in phase 2). We also compared model induction count output (that is, panels A-C in Fig</w:t>
      </w:r>
      <w:ins w:id="1053" w:author="V Tropepe" w:date="2018-11-15T17:43:00Z">
        <w:r w:rsidR="00026B90">
          <w:t>?</w:t>
        </w:r>
      </w:ins>
      <w:r w:rsidRPr="00CD78CA">
        <w:t xml:space="preserve"> </w:t>
      </w:r>
      <w:r w:rsidRPr="00026B90">
        <w:rPr>
          <w:highlight w:val="yellow"/>
          <w:rPrChange w:id="1054" w:author="V Tropepe" w:date="2018-11-15T17:43:00Z">
            <w:rPr/>
          </w:rPrChange>
        </w:rPr>
        <w:t>\</w:t>
      </w:r>
      <w:proofErr w:type="gramStart"/>
      <w:r w:rsidRPr="00026B90">
        <w:rPr>
          <w:highlight w:val="yellow"/>
          <w:rPrChange w:id="1055" w:author="V Tropepe" w:date="2018-11-15T17:43:00Z">
            <w:rPr/>
          </w:rPrChange>
        </w:rPr>
        <w:t>ref{</w:t>
      </w:r>
      <w:proofErr w:type="spellStart"/>
      <w:proofErr w:type="gramEnd"/>
      <w:r w:rsidRPr="00026B90">
        <w:rPr>
          <w:highlight w:val="yellow"/>
          <w:rPrChange w:id="1056" w:author="V Tropepe" w:date="2018-11-15T17:43:00Z">
            <w:rPr/>
          </w:rPrChange>
        </w:rPr>
        <w:t>SDFig</w:t>
      </w:r>
      <w:proofErr w:type="spellEnd"/>
      <w:r w:rsidRPr="00026B90">
        <w:rPr>
          <w:highlight w:val="yellow"/>
          <w:rPrChange w:id="1057" w:author="V Tropepe" w:date="2018-11-15T17:43:00Z">
            <w:rPr/>
          </w:rPrChange>
        </w:rPr>
        <w:t>}</w:t>
      </w:r>
      <w:r w:rsidRPr="00CD78CA">
        <w:t>) up to count values of 1000 to penali</w:t>
      </w:r>
      <w:ins w:id="1058" w:author="V Tropepe" w:date="2018-11-15T17:44:00Z">
        <w:r w:rsidR="00026B90">
          <w:t>z</w:t>
        </w:r>
      </w:ins>
      <w:del w:id="1059" w:author="V Tropepe" w:date="2018-11-15T17:44:00Z">
        <w:r w:rsidRPr="00CD78CA" w:rsidDel="00026B90">
          <w:delText>s</w:delText>
        </w:r>
      </w:del>
      <w:r w:rsidRPr="00CD78CA">
        <w:t>e parameters producing very large lineage totals.</w:t>
      </w:r>
    </w:p>
    <w:p w14:paraId="0BD7EDB9" w14:textId="77777777" w:rsidR="00486D80" w:rsidRPr="00CD78CA" w:rsidRDefault="00486D80" w:rsidP="00CD78CA">
      <w:pPr>
        <w:pStyle w:val="PlainText"/>
      </w:pPr>
    </w:p>
    <w:p w14:paraId="75C77EF0" w14:textId="5DAEB419" w:rsidR="00486D80" w:rsidRPr="00CD78CA" w:rsidRDefault="00486D80" w:rsidP="00CD78CA">
      <w:pPr>
        <w:pStyle w:val="PlainText"/>
      </w:pPr>
      <w:del w:id="1060" w:author="V Tropepe" w:date="2018-11-15T17:43:00Z">
        <w:r w:rsidRPr="00CD78CA" w:rsidDel="00026B90">
          <w:delText xml:space="preserve"> </w:delText>
        </w:r>
      </w:del>
      <w:r w:rsidRPr="00CD78CA">
        <w:t xml:space="preserve">The values of the SPSA gain sequence constants were selected to be as large as possible without resulting in instability and failure to converge; this ensured that the algorithm stepped over the widest possible range of the parameter space in finding optima. The $\alpha$ and $\gamma$ coefficients were initially set at the noise-tolerant suggested values of .602 and .101 respectively </w:t>
      </w:r>
      <w:r w:rsidRPr="00026B90">
        <w:rPr>
          <w:highlight w:val="yellow"/>
          <w:rPrChange w:id="1061" w:author="V Tropepe" w:date="2018-11-15T17:44:00Z">
            <w:rPr/>
          </w:rPrChange>
        </w:rPr>
        <w:t>\</w:t>
      </w:r>
      <w:proofErr w:type="gramStart"/>
      <w:r w:rsidRPr="00026B90">
        <w:rPr>
          <w:highlight w:val="yellow"/>
          <w:rPrChange w:id="1062" w:author="V Tropepe" w:date="2018-11-15T17:44:00Z">
            <w:rPr/>
          </w:rPrChange>
        </w:rPr>
        <w:t>cite{</w:t>
      </w:r>
      <w:proofErr w:type="gramEnd"/>
      <w:r w:rsidRPr="00026B90">
        <w:rPr>
          <w:highlight w:val="yellow"/>
          <w:rPrChange w:id="1063" w:author="V Tropepe" w:date="2018-11-15T17:44:00Z">
            <w:rPr/>
          </w:rPrChange>
        </w:rPr>
        <w:t>Spall1998}</w:t>
      </w:r>
      <w:r w:rsidRPr="00CD78CA">
        <w:t>. 200 iterations were performed. Initially, each iterate involved 250 seeds of each induction time</w:t>
      </w:r>
      <w:ins w:id="1064" w:author="V Tropepe" w:date="2018-11-15T17:44:00Z">
        <w:r w:rsidR="00026B90">
          <w:t xml:space="preserve"> </w:t>
        </w:r>
      </w:ins>
      <w:r w:rsidRPr="00CD78CA">
        <w:t>point for the count data (panels A-C in Fig</w:t>
      </w:r>
      <w:ins w:id="1065" w:author="V Tropepe" w:date="2018-11-15T17:44:00Z">
        <w:r w:rsidR="00026B90">
          <w:t>?</w:t>
        </w:r>
      </w:ins>
      <w:r w:rsidRPr="00CD78CA">
        <w:t xml:space="preserve"> </w:t>
      </w:r>
      <w:r w:rsidRPr="00026B90">
        <w:rPr>
          <w:highlight w:val="yellow"/>
          <w:rPrChange w:id="1066" w:author="V Tropepe" w:date="2018-11-15T17:44:00Z">
            <w:rPr/>
          </w:rPrChange>
        </w:rPr>
        <w:t>\</w:t>
      </w:r>
      <w:proofErr w:type="gramStart"/>
      <w:r w:rsidRPr="00026B90">
        <w:rPr>
          <w:highlight w:val="yellow"/>
          <w:rPrChange w:id="1067" w:author="V Tropepe" w:date="2018-11-15T17:44:00Z">
            <w:rPr/>
          </w:rPrChange>
        </w:rPr>
        <w:t>ref{</w:t>
      </w:r>
      <w:proofErr w:type="spellStart"/>
      <w:proofErr w:type="gramEnd"/>
      <w:r w:rsidRPr="00026B90">
        <w:rPr>
          <w:highlight w:val="yellow"/>
          <w:rPrChange w:id="1068" w:author="V Tropepe" w:date="2018-11-15T17:44:00Z">
            <w:rPr/>
          </w:rPrChange>
        </w:rPr>
        <w:t>SDFig</w:t>
      </w:r>
      <w:proofErr w:type="spellEnd"/>
      <w:r w:rsidRPr="00026B90">
        <w:rPr>
          <w:highlight w:val="yellow"/>
          <w:rPrChange w:id="1069" w:author="V Tropepe" w:date="2018-11-15T17:44:00Z">
            <w:rPr/>
          </w:rPrChange>
        </w:rPr>
        <w:t>}</w:t>
      </w:r>
      <w:r w:rsidRPr="00CD78CA">
        <w:t xml:space="preserve">) and 100 seeds of the entire 23-72 </w:t>
      </w:r>
      <w:proofErr w:type="spellStart"/>
      <w:r w:rsidRPr="00CD78CA">
        <w:t>hr</w:t>
      </w:r>
      <w:proofErr w:type="spellEnd"/>
      <w:r w:rsidRPr="00CD78CA">
        <w:t xml:space="preserve"> simulation time for mitotic mode rate data (panels D-F).  At iterate 170, these were increased to 1000 and 250 seeds, respectively, decreasing RNG noise to a low level. For the last 10 iterations, RNG noise was reduced to close to nil by increasing the seed numbers to 5000 and 1250, respectively; $\alpha$ and $\gamma$ were set to the asymptotically optimal 1 and $\</w:t>
      </w:r>
      <w:proofErr w:type="spellStart"/>
      <w:proofErr w:type="gramStart"/>
      <w:r w:rsidRPr="00CD78CA">
        <w:t>frac</w:t>
      </w:r>
      <w:proofErr w:type="spellEnd"/>
      <w:r w:rsidRPr="00CD78CA">
        <w:t>{</w:t>
      </w:r>
      <w:proofErr w:type="gramEnd"/>
      <w:r w:rsidRPr="00CD78CA">
        <w:t xml:space="preserve">1}{6}$ for these iterates, as well. The particular seeds used were kept constant throughout in order to take advantage of the improved convergence rate this affords </w:t>
      </w:r>
      <w:r w:rsidRPr="00026B90">
        <w:rPr>
          <w:highlight w:val="yellow"/>
          <w:rPrChange w:id="1070" w:author="V Tropepe" w:date="2018-11-15T17:45:00Z">
            <w:rPr/>
          </w:rPrChange>
        </w:rPr>
        <w:t>\</w:t>
      </w:r>
      <w:proofErr w:type="gramStart"/>
      <w:r w:rsidRPr="00026B90">
        <w:rPr>
          <w:highlight w:val="yellow"/>
          <w:rPrChange w:id="1071" w:author="V Tropepe" w:date="2018-11-15T17:45:00Z">
            <w:rPr/>
          </w:rPrChange>
        </w:rPr>
        <w:t>cite{</w:t>
      </w:r>
      <w:proofErr w:type="gramEnd"/>
      <w:r w:rsidRPr="00026B90">
        <w:rPr>
          <w:highlight w:val="yellow"/>
          <w:rPrChange w:id="1072" w:author="V Tropepe" w:date="2018-11-15T17:45:00Z">
            <w:rPr/>
          </w:rPrChange>
        </w:rPr>
        <w:t>Kleinman1999}</w:t>
      </w:r>
      <w:r w:rsidRPr="00CD78CA">
        <w:t>.</w:t>
      </w:r>
    </w:p>
    <w:p w14:paraId="015DA7E4" w14:textId="77777777" w:rsidR="00486D80" w:rsidRPr="00CD78CA" w:rsidRDefault="00486D80" w:rsidP="00CD78CA">
      <w:pPr>
        <w:pStyle w:val="PlainText"/>
      </w:pPr>
      <w:r w:rsidRPr="00CD78CA">
        <w:t xml:space="preserve"> </w:t>
      </w:r>
    </w:p>
    <w:p w14:paraId="00FE7C1F" w14:textId="50913751" w:rsidR="00486D80" w:rsidRPr="00CD78CA" w:rsidRDefault="00486D80" w:rsidP="00CD78CA">
      <w:pPr>
        <w:pStyle w:val="PlainText"/>
      </w:pPr>
      <w:del w:id="1073" w:author="V Tropepe" w:date="2018-11-15T17:41:00Z">
        <w:r w:rsidRPr="00CD78CA" w:rsidDel="00026B90">
          <w:delText xml:space="preserve"> </w:delText>
        </w:r>
      </w:del>
      <w:r w:rsidRPr="00CD78CA">
        <w:t>Because the simple SPSA can assign any value to parameters, our implementation uses constraints, projecting nonsensical values for parameters (e.g. negative values, mitotic mode probabilities summing to $&gt;1$) back into legal parameter space. The use of constraints has no effect on the algorithm's ability to almost-surely converge within the given parameter space</w:t>
      </w:r>
      <w:r w:rsidRPr="00026B90">
        <w:rPr>
          <w:highlight w:val="yellow"/>
          <w:rPrChange w:id="1074" w:author="V Tropepe" w:date="2018-11-15T17:45:00Z">
            <w:rPr/>
          </w:rPrChange>
        </w:rPr>
        <w:t>\</w:t>
      </w:r>
      <w:proofErr w:type="gramStart"/>
      <w:r w:rsidRPr="00026B90">
        <w:rPr>
          <w:highlight w:val="yellow"/>
          <w:rPrChange w:id="1075" w:author="V Tropepe" w:date="2018-11-15T17:45:00Z">
            <w:rPr/>
          </w:rPrChange>
        </w:rPr>
        <w:t>cite{</w:t>
      </w:r>
      <w:proofErr w:type="gramEnd"/>
      <w:r w:rsidRPr="00026B90">
        <w:rPr>
          <w:highlight w:val="yellow"/>
          <w:rPrChange w:id="1076" w:author="V Tropepe" w:date="2018-11-15T17:45:00Z">
            <w:rPr/>
          </w:rPrChange>
        </w:rPr>
        <w:t>Sadegh1997}</w:t>
      </w:r>
      <w:r w:rsidRPr="00CD78CA">
        <w:t xml:space="preserve"> As we felt that the deterministic mitotic mode models' </w:t>
      </w:r>
      <w:ins w:id="1077" w:author="V Tropepe" w:date="2018-11-15T17:45:00Z">
        <w:r w:rsidR="00026B90">
          <w:t>“</w:t>
        </w:r>
      </w:ins>
      <w:del w:id="1078" w:author="V Tropepe" w:date="2018-11-15T17:45:00Z">
        <w:r w:rsidRPr="00CD78CA" w:rsidDel="00026B90">
          <w:delText>``</w:delText>
        </w:r>
      </w:del>
      <w:r w:rsidRPr="00CD78CA">
        <w:t>sister shift</w:t>
      </w:r>
      <w:ins w:id="1079" w:author="V Tropepe" w:date="2018-11-15T17:45:00Z">
        <w:r w:rsidR="00026B90">
          <w:t>”</w:t>
        </w:r>
      </w:ins>
      <w:del w:id="1080" w:author="V Tropepe" w:date="2018-11-15T17:45:00Z">
        <w:r w:rsidRPr="00CD78CA" w:rsidDel="00026B90">
          <w:delText>"</w:delText>
        </w:r>
      </w:del>
      <w:r w:rsidRPr="00CD78CA">
        <w:t xml:space="preserve"> should be relatively small in order to be biologically plausible, we also constrained this parameter such that 95\% of sister shifts would be less than the mean length of the shortest phase.</w:t>
      </w:r>
    </w:p>
    <w:p w14:paraId="3DEC5DC5" w14:textId="77777777" w:rsidR="00486D80" w:rsidRPr="00CD78CA" w:rsidRDefault="00486D80" w:rsidP="00CD78CA">
      <w:pPr>
        <w:pStyle w:val="PlainText"/>
      </w:pPr>
      <w:r w:rsidRPr="00CD78CA">
        <w:t xml:space="preserve"> </w:t>
      </w:r>
    </w:p>
    <w:p w14:paraId="2FD62FDC" w14:textId="10D63426" w:rsidR="00486D80" w:rsidRPr="00CD78CA" w:rsidRDefault="00486D80" w:rsidP="00CD78CA">
      <w:pPr>
        <w:pStyle w:val="PlainText"/>
      </w:pPr>
      <w:del w:id="1081" w:author="V Tropepe" w:date="2018-11-15T17:39:00Z">
        <w:r w:rsidRPr="00CD78CA" w:rsidDel="00026B90">
          <w:delText xml:space="preserve"> </w:delText>
        </w:r>
      </w:del>
      <w:r w:rsidRPr="00CD78CA">
        <w:t xml:space="preserve">The numerical results of the SPSA algorithm are available in </w:t>
      </w:r>
      <w:r w:rsidRPr="00026B90">
        <w:rPr>
          <w:highlight w:val="yellow"/>
          <w:rPrChange w:id="1082" w:author="V Tropepe" w:date="2018-11-15T17:41:00Z">
            <w:rPr/>
          </w:rPrChange>
        </w:rPr>
        <w:t>\</w:t>
      </w:r>
      <w:proofErr w:type="gramStart"/>
      <w:r w:rsidRPr="00026B90">
        <w:rPr>
          <w:highlight w:val="yellow"/>
          <w:rPrChange w:id="1083" w:author="V Tropepe" w:date="2018-11-15T17:41:00Z">
            <w:rPr/>
          </w:rPrChange>
        </w:rPr>
        <w:t>path{</w:t>
      </w:r>
      <w:proofErr w:type="gramEnd"/>
      <w:r w:rsidRPr="00026B90">
        <w:rPr>
          <w:highlight w:val="yellow"/>
          <w:rPrChange w:id="1084" w:author="V Tropepe" w:date="2018-11-15T17:41:00Z">
            <w:rPr/>
          </w:rPrChange>
        </w:rPr>
        <w:t>\</w:t>
      </w:r>
      <w:proofErr w:type="spellStart"/>
      <w:r w:rsidRPr="00026B90">
        <w:rPr>
          <w:highlight w:val="yellow"/>
          <w:rPrChange w:id="1085" w:author="V Tropepe" w:date="2018-11-15T17:41:00Z">
            <w:rPr/>
          </w:rPrChange>
        </w:rPr>
        <w:t>python_fixtures</w:t>
      </w:r>
      <w:proofErr w:type="spellEnd"/>
      <w:r w:rsidRPr="00026B90">
        <w:rPr>
          <w:highlight w:val="yellow"/>
          <w:rPrChange w:id="1086" w:author="V Tropepe" w:date="2018-11-15T17:41:00Z">
            <w:rPr/>
          </w:rPrChange>
        </w:rPr>
        <w:t>\</w:t>
      </w:r>
      <w:proofErr w:type="spellStart"/>
      <w:r w:rsidRPr="00026B90">
        <w:rPr>
          <w:highlight w:val="yellow"/>
          <w:rPrChange w:id="1087" w:author="V Tropepe" w:date="2018-11-15T17:41:00Z">
            <w:rPr/>
          </w:rPrChange>
        </w:rPr>
        <w:t>testoutput</w:t>
      </w:r>
      <w:proofErr w:type="spellEnd"/>
      <w:r w:rsidRPr="00026B90">
        <w:rPr>
          <w:highlight w:val="yellow"/>
          <w:rPrChange w:id="1088" w:author="V Tropepe" w:date="2018-11-15T17:41:00Z">
            <w:rPr/>
          </w:rPrChange>
        </w:rPr>
        <w:t>\SPSA\</w:t>
      </w:r>
      <w:proofErr w:type="spellStart"/>
      <w:r w:rsidRPr="00026B90">
        <w:rPr>
          <w:highlight w:val="yellow"/>
          <w:rPrChange w:id="1089" w:author="V Tropepe" w:date="2018-11-15T17:41:00Z">
            <w:rPr/>
          </w:rPrChange>
        </w:rPr>
        <w:t>HeSPSAOutput</w:t>
      </w:r>
      <w:proofErr w:type="spellEnd"/>
      <w:r w:rsidRPr="00026B90">
        <w:rPr>
          <w:highlight w:val="yellow"/>
          <w:rPrChange w:id="1090" w:author="V Tropepe" w:date="2018-11-15T17:41:00Z">
            <w:rPr/>
          </w:rPrChange>
        </w:rPr>
        <w:t>}</w:t>
      </w:r>
      <w:r w:rsidRPr="00CD78CA">
        <w:t xml:space="preserve">, alongside </w:t>
      </w:r>
      <w:proofErr w:type="spellStart"/>
      <w:r w:rsidRPr="00CD78CA">
        <w:t>png</w:t>
      </w:r>
      <w:proofErr w:type="spellEnd"/>
      <w:r w:rsidRPr="00CD78CA">
        <w:t xml:space="preserve"> images of output from each iterate, enabling the visuali</w:t>
      </w:r>
      <w:ins w:id="1091" w:author="V Tropepe" w:date="2018-11-15T17:41:00Z">
        <w:r w:rsidR="00026B90">
          <w:t>z</w:t>
        </w:r>
      </w:ins>
      <w:del w:id="1092" w:author="V Tropepe" w:date="2018-11-15T17:41:00Z">
        <w:r w:rsidRPr="00CD78CA" w:rsidDel="00026B90">
          <w:delText>s</w:delText>
        </w:r>
      </w:del>
      <w:r w:rsidRPr="00CD78CA">
        <w:t>ation of the progress of the algorithm.</w:t>
      </w:r>
    </w:p>
    <w:p w14:paraId="46F6DB9F" w14:textId="77777777" w:rsidR="00486D80" w:rsidRPr="00CD78CA" w:rsidRDefault="00486D80" w:rsidP="00CD78CA">
      <w:pPr>
        <w:pStyle w:val="PlainText"/>
      </w:pPr>
      <w:r w:rsidRPr="00CD78CA">
        <w:t xml:space="preserve"> </w:t>
      </w:r>
    </w:p>
    <w:p w14:paraId="07542E4B" w14:textId="77777777" w:rsidR="00486D80" w:rsidRPr="00026B90" w:rsidRDefault="00486D80" w:rsidP="00CD78CA">
      <w:pPr>
        <w:pStyle w:val="PlainText"/>
        <w:rPr>
          <w:b/>
          <w:rPrChange w:id="1093" w:author="V Tropepe" w:date="2018-11-15T17:38:00Z">
            <w:rPr/>
          </w:rPrChange>
        </w:rPr>
      </w:pPr>
      <w:del w:id="1094" w:author="V Tropepe" w:date="2018-11-15T17:38:00Z">
        <w:r w:rsidRPr="00026B90" w:rsidDel="00026B90">
          <w:rPr>
            <w:b/>
            <w:rPrChange w:id="1095" w:author="V Tropepe" w:date="2018-11-15T17:38:00Z">
              <w:rPr/>
            </w:rPrChange>
          </w:rPr>
          <w:delText>\subsubsection*{</w:delText>
        </w:r>
      </w:del>
      <w:r w:rsidRPr="00026B90">
        <w:rPr>
          <w:b/>
          <w:rPrChange w:id="1096" w:author="V Tropepe" w:date="2018-11-15T17:38:00Z">
            <w:rPr/>
          </w:rPrChange>
        </w:rPr>
        <w:t>Monte Carlo simulations</w:t>
      </w:r>
      <w:del w:id="1097" w:author="V Tropepe" w:date="2018-11-15T17:38:00Z">
        <w:r w:rsidRPr="00026B90" w:rsidDel="00026B90">
          <w:rPr>
            <w:b/>
            <w:rPrChange w:id="1098" w:author="V Tropepe" w:date="2018-11-15T17:38:00Z">
              <w:rPr/>
            </w:rPrChange>
          </w:rPr>
          <w:delText>}</w:delText>
        </w:r>
      </w:del>
    </w:p>
    <w:p w14:paraId="4380AA52" w14:textId="6829423B" w:rsidR="00486D80" w:rsidRPr="00CD78CA" w:rsidRDefault="00486D80" w:rsidP="00CD78CA">
      <w:pPr>
        <w:pStyle w:val="PlainText"/>
      </w:pPr>
      <w:del w:id="1099" w:author="V Tropepe" w:date="2018-11-15T17:38:00Z">
        <w:r w:rsidRPr="00CD78CA" w:rsidDel="00026B90">
          <w:delText xml:space="preserve"> </w:delText>
        </w:r>
      </w:del>
      <w:r w:rsidRPr="00CD78CA">
        <w:t>Subsequent to SPSA optimi</w:t>
      </w:r>
      <w:ins w:id="1100" w:author="V Tropepe" w:date="2018-11-15T17:39:00Z">
        <w:r w:rsidR="00026B90">
          <w:t>z</w:t>
        </w:r>
      </w:ins>
      <w:del w:id="1101" w:author="V Tropepe" w:date="2018-11-15T17:39:00Z">
        <w:r w:rsidRPr="00CD78CA" w:rsidDel="00026B90">
          <w:delText>s</w:delText>
        </w:r>
      </w:del>
      <w:r w:rsidRPr="00CD78CA">
        <w:t>ation, the parameters derived from this procedure were used to perform Monte Carlo simulations of large numbers of individual lineages, using ranges of 10000 non-overlapping seeds for each of panels A, B, C, G, H, and I, and 1000 for each of panels D, E, and F of Fig</w:t>
      </w:r>
      <w:ins w:id="1102" w:author="V Tropepe" w:date="2018-11-15T17:39:00Z">
        <w:r w:rsidR="00026B90">
          <w:t>?</w:t>
        </w:r>
      </w:ins>
      <w:r w:rsidRPr="00CD78CA">
        <w:t xml:space="preserve"> </w:t>
      </w:r>
      <w:r w:rsidRPr="00026B90">
        <w:rPr>
          <w:highlight w:val="yellow"/>
          <w:rPrChange w:id="1103" w:author="V Tropepe" w:date="2018-11-15T17:39:00Z">
            <w:rPr/>
          </w:rPrChange>
        </w:rPr>
        <w:t>\</w:t>
      </w:r>
      <w:proofErr w:type="gramStart"/>
      <w:r w:rsidRPr="00026B90">
        <w:rPr>
          <w:highlight w:val="yellow"/>
          <w:rPrChange w:id="1104" w:author="V Tropepe" w:date="2018-11-15T17:39:00Z">
            <w:rPr/>
          </w:rPrChange>
        </w:rPr>
        <w:t>ref</w:t>
      </w:r>
      <w:proofErr w:type="gramEnd"/>
      <w:r w:rsidRPr="00026B90">
        <w:rPr>
          <w:highlight w:val="yellow"/>
          <w:rPrChange w:id="1105" w:author="V Tropepe" w:date="2018-11-15T17:39:00Z">
            <w:rPr/>
          </w:rPrChange>
        </w:rPr>
        <w:t>{</w:t>
      </w:r>
      <w:proofErr w:type="spellStart"/>
      <w:r w:rsidRPr="00026B90">
        <w:rPr>
          <w:highlight w:val="yellow"/>
          <w:rPrChange w:id="1106" w:author="V Tropepe" w:date="2018-11-15T17:39:00Z">
            <w:rPr/>
          </w:rPrChange>
        </w:rPr>
        <w:t>SDFig</w:t>
      </w:r>
      <w:proofErr w:type="spellEnd"/>
      <w:r w:rsidRPr="00026B90">
        <w:rPr>
          <w:highlight w:val="yellow"/>
          <w:rPrChange w:id="1107" w:author="V Tropepe" w:date="2018-11-15T17:39:00Z">
            <w:rPr/>
          </w:rPrChange>
        </w:rPr>
        <w:t>}</w:t>
      </w:r>
      <w:r w:rsidRPr="00CD78CA">
        <w:t xml:space="preserve"> (using the SPSA-optimi</w:t>
      </w:r>
      <w:ins w:id="1108" w:author="V Tropepe" w:date="2018-11-15T17:39:00Z">
        <w:r w:rsidR="00026B90">
          <w:t>z</w:t>
        </w:r>
      </w:ins>
      <w:del w:id="1109" w:author="V Tropepe" w:date="2018-11-15T17:39:00Z">
        <w:r w:rsidRPr="00CD78CA" w:rsidDel="00026B90">
          <w:delText>s</w:delText>
        </w:r>
      </w:del>
      <w:r w:rsidRPr="00CD78CA">
        <w:t xml:space="preserve">ed parameter sets) and </w:t>
      </w:r>
      <w:r w:rsidRPr="00026B90">
        <w:rPr>
          <w:highlight w:val="yellow"/>
          <w:rPrChange w:id="1110" w:author="V Tropepe" w:date="2018-11-15T17:39:00Z">
            <w:rPr/>
          </w:rPrChange>
        </w:rPr>
        <w:t>\</w:t>
      </w:r>
      <w:proofErr w:type="spellStart"/>
      <w:r w:rsidRPr="00026B90">
        <w:rPr>
          <w:highlight w:val="yellow"/>
          <w:rPrChange w:id="1111" w:author="V Tropepe" w:date="2018-11-15T17:39:00Z">
            <w:rPr/>
          </w:rPrChange>
        </w:rPr>
        <w:t>nameref</w:t>
      </w:r>
      <w:proofErr w:type="spellEnd"/>
      <w:r w:rsidRPr="00026B90">
        <w:rPr>
          <w:highlight w:val="yellow"/>
          <w:rPrChange w:id="1112" w:author="V Tropepe" w:date="2018-11-15T17:39:00Z">
            <w:rPr/>
          </w:rPrChange>
        </w:rPr>
        <w:t>{</w:t>
      </w:r>
      <w:proofErr w:type="spellStart"/>
      <w:r w:rsidRPr="00026B90">
        <w:rPr>
          <w:highlight w:val="yellow"/>
          <w:rPrChange w:id="1113" w:author="V Tropepe" w:date="2018-11-15T17:39:00Z">
            <w:rPr/>
          </w:rPrChange>
        </w:rPr>
        <w:t>originalSupplement</w:t>
      </w:r>
      <w:proofErr w:type="spellEnd"/>
      <w:r w:rsidRPr="00026B90">
        <w:rPr>
          <w:highlight w:val="yellow"/>
          <w:rPrChange w:id="1114" w:author="V Tropepe" w:date="2018-11-15T17:39:00Z">
            <w:rPr/>
          </w:rPrChange>
        </w:rPr>
        <w:t>}</w:t>
      </w:r>
      <w:r w:rsidRPr="00CD78CA">
        <w:t xml:space="preserve"> (using the original He et al. parameteri</w:t>
      </w:r>
      <w:ins w:id="1115" w:author="V Tropepe" w:date="2018-11-15T17:39:00Z">
        <w:r w:rsidR="00026B90">
          <w:t>z</w:t>
        </w:r>
      </w:ins>
      <w:del w:id="1116" w:author="V Tropepe" w:date="2018-11-15T17:39:00Z">
        <w:r w:rsidRPr="00CD78CA" w:rsidDel="00026B90">
          <w:delText>s</w:delText>
        </w:r>
      </w:del>
      <w:r w:rsidRPr="00CD78CA">
        <w:t xml:space="preserve">ation). This was performed using </w:t>
      </w:r>
      <w:r w:rsidRPr="00026B90">
        <w:rPr>
          <w:highlight w:val="yellow"/>
          <w:rPrChange w:id="1117" w:author="V Tropepe" w:date="2018-11-15T17:39:00Z">
            <w:rPr/>
          </w:rPrChange>
        </w:rPr>
        <w:t>\</w:t>
      </w:r>
      <w:proofErr w:type="gramStart"/>
      <w:r w:rsidRPr="00026B90">
        <w:rPr>
          <w:highlight w:val="yellow"/>
          <w:rPrChange w:id="1118" w:author="V Tropepe" w:date="2018-11-15T17:39:00Z">
            <w:rPr/>
          </w:rPrChange>
        </w:rPr>
        <w:t>path{</w:t>
      </w:r>
      <w:proofErr w:type="gramEnd"/>
      <w:r w:rsidRPr="00026B90">
        <w:rPr>
          <w:highlight w:val="yellow"/>
          <w:rPrChange w:id="1119" w:author="V Tropepe" w:date="2018-11-15T17:39:00Z">
            <w:rPr/>
          </w:rPrChange>
        </w:rPr>
        <w:t>\python_fixtures\He_output_fixture.py}</w:t>
      </w:r>
      <w:r w:rsidRPr="00CD78CA">
        <w:t>.</w:t>
      </w:r>
    </w:p>
    <w:p w14:paraId="3A12D2AC" w14:textId="77777777" w:rsidR="00486D80" w:rsidRPr="00CD78CA" w:rsidRDefault="00486D80" w:rsidP="00CD78CA">
      <w:pPr>
        <w:pStyle w:val="PlainText"/>
      </w:pPr>
      <w:r w:rsidRPr="00CD78CA">
        <w:t xml:space="preserve"> </w:t>
      </w:r>
    </w:p>
    <w:p w14:paraId="7F28E3E0" w14:textId="791398E1" w:rsidR="00486D80" w:rsidRPr="00CD78CA" w:rsidRDefault="00486D80" w:rsidP="00CD78CA">
      <w:pPr>
        <w:pStyle w:val="PlainText"/>
      </w:pPr>
      <w:del w:id="1120" w:author="V Tropepe" w:date="2018-11-15T17:39:00Z">
        <w:r w:rsidRPr="00CD78CA" w:rsidDel="00026B90">
          <w:delText xml:space="preserve"> </w:delText>
        </w:r>
      </w:del>
      <w:r w:rsidRPr="00CD78CA">
        <w:t xml:space="preserve">Similarly, 100 seeds were used in Monte Carlo fashion to simulate individual </w:t>
      </w:r>
      <w:proofErr w:type="spellStart"/>
      <w:r w:rsidRPr="00CD78CA">
        <w:t>toroidal</w:t>
      </w:r>
      <w:proofErr w:type="spellEnd"/>
      <w:r w:rsidRPr="00CD78CA">
        <w:t xml:space="preserve"> CMZ populations using </w:t>
      </w:r>
      <w:r w:rsidRPr="00026B90">
        <w:rPr>
          <w:highlight w:val="yellow"/>
          <w:rPrChange w:id="1121" w:author="V Tropepe" w:date="2018-11-15T17:40:00Z">
            <w:rPr/>
          </w:rPrChange>
        </w:rPr>
        <w:t>\</w:t>
      </w:r>
      <w:proofErr w:type="gramStart"/>
      <w:r w:rsidRPr="00026B90">
        <w:rPr>
          <w:highlight w:val="yellow"/>
          <w:rPrChange w:id="1122" w:author="V Tropepe" w:date="2018-11-15T17:40:00Z">
            <w:rPr/>
          </w:rPrChange>
        </w:rPr>
        <w:t>path{</w:t>
      </w:r>
      <w:proofErr w:type="gramEnd"/>
      <w:r w:rsidRPr="00026B90">
        <w:rPr>
          <w:highlight w:val="yellow"/>
          <w:rPrChange w:id="1123" w:author="V Tropepe" w:date="2018-11-15T17:40:00Z">
            <w:rPr/>
          </w:rPrChange>
        </w:rPr>
        <w:t>\python_fixtures\Wan_output_fixture.py}</w:t>
      </w:r>
      <w:r w:rsidRPr="00CD78CA">
        <w:t xml:space="preserve">, which scripts the </w:t>
      </w:r>
      <w:proofErr w:type="spellStart"/>
      <w:r w:rsidRPr="00CD78CA">
        <w:t>WanSimulator</w:t>
      </w:r>
      <w:proofErr w:type="spellEnd"/>
      <w:r w:rsidRPr="00CD78CA">
        <w:t>. Each of these simulations is initiali</w:t>
      </w:r>
      <w:ins w:id="1124" w:author="V Tropepe" w:date="2018-11-15T17:40:00Z">
        <w:r w:rsidR="00026B90">
          <w:t>z</w:t>
        </w:r>
      </w:ins>
      <w:del w:id="1125" w:author="V Tropepe" w:date="2018-11-15T17:40:00Z">
        <w:r w:rsidRPr="00CD78CA" w:rsidDel="00026B90">
          <w:delText>s</w:delText>
        </w:r>
      </w:del>
      <w:r w:rsidRPr="00CD78CA">
        <w:t xml:space="preserve">ed with an RPC population drawn from a normal distribution given the mean and standard deviation of the CMZ torus estimated from our 3dpf observations, as described above. Each RPC is given a </w:t>
      </w:r>
      <w:proofErr w:type="spellStart"/>
      <w:r w:rsidRPr="00CD78CA">
        <w:t>TiL</w:t>
      </w:r>
      <w:proofErr w:type="spellEnd"/>
      <w:r w:rsidRPr="00CD78CA">
        <w:t xml:space="preserve"> value randomly chosen from 0 (newly born from a stem cell) to 17hr (exiting the CMZ, </w:t>
      </w:r>
      <w:ins w:id="1126" w:author="V Tropepe" w:date="2018-11-15T17:40:00Z">
        <w:r w:rsidR="00026B90">
          <w:t>“</w:t>
        </w:r>
      </w:ins>
      <w:del w:id="1127" w:author="V Tropepe" w:date="2018-11-15T17:40:00Z">
        <w:r w:rsidRPr="00CD78CA" w:rsidDel="00026B90">
          <w:delText>``</w:delText>
        </w:r>
      </w:del>
      <w:r w:rsidRPr="00CD78CA">
        <w:t>forced to differentiate</w:t>
      </w:r>
      <w:ins w:id="1128" w:author="V Tropepe" w:date="2018-11-15T17:40:00Z">
        <w:r w:rsidR="00026B90">
          <w:t>”</w:t>
        </w:r>
      </w:ins>
      <w:del w:id="1129" w:author="V Tropepe" w:date="2018-11-15T17:40:00Z">
        <w:r w:rsidRPr="00CD78CA" w:rsidDel="00026B90">
          <w:delText>"</w:delText>
        </w:r>
      </w:del>
      <w:r w:rsidRPr="00CD78CA">
        <w:t>, in the terms of Wan et al.). A further population of stem cells, sized at $\</w:t>
      </w:r>
      <w:proofErr w:type="spellStart"/>
      <w:proofErr w:type="gramStart"/>
      <w:r w:rsidRPr="00CD78CA">
        <w:t>frac</w:t>
      </w:r>
      <w:proofErr w:type="spellEnd"/>
      <w:r w:rsidRPr="00CD78CA">
        <w:t>{</w:t>
      </w:r>
      <w:proofErr w:type="gramEnd"/>
      <w:r w:rsidRPr="00CD78CA">
        <w:t xml:space="preserve">1}{10}$ of the RPC population, is added using the </w:t>
      </w:r>
      <w:r w:rsidRPr="00026B90">
        <w:rPr>
          <w:highlight w:val="yellow"/>
          <w:rPrChange w:id="1130" w:author="V Tropepe" w:date="2018-11-15T17:40:00Z">
            <w:rPr/>
          </w:rPrChange>
        </w:rPr>
        <w:t>\path{</w:t>
      </w:r>
      <w:proofErr w:type="spellStart"/>
      <w:r w:rsidRPr="00026B90">
        <w:rPr>
          <w:highlight w:val="yellow"/>
          <w:rPrChange w:id="1131" w:author="V Tropepe" w:date="2018-11-15T17:40:00Z">
            <w:rPr/>
          </w:rPrChange>
        </w:rPr>
        <w:t>WanStemCellCycleModel</w:t>
      </w:r>
      <w:proofErr w:type="spellEnd"/>
      <w:r w:rsidRPr="00026B90">
        <w:rPr>
          <w:highlight w:val="yellow"/>
          <w:rPrChange w:id="1132" w:author="V Tropepe" w:date="2018-11-15T17:40:00Z">
            <w:rPr/>
          </w:rPrChange>
        </w:rPr>
        <w:t>}</w:t>
      </w:r>
      <w:r w:rsidRPr="00CD78CA">
        <w:t>. This stem population divides asymmetrically except when it falls under its target population value determined by the model of lens growth described above; as long as this condition holds, the stem cells will divide symmetrically to keep up their numbers.</w:t>
      </w:r>
    </w:p>
    <w:p w14:paraId="5EBB0EF2" w14:textId="77777777" w:rsidR="00486D80" w:rsidRPr="00CD78CA" w:rsidRDefault="00486D80" w:rsidP="00CD78CA">
      <w:pPr>
        <w:pStyle w:val="PlainText"/>
      </w:pPr>
      <w:r w:rsidRPr="00CD78CA">
        <w:t xml:space="preserve"> </w:t>
      </w:r>
    </w:p>
    <w:p w14:paraId="49393C72" w14:textId="5E796C61" w:rsidR="00486D80" w:rsidRPr="009F46B1" w:rsidRDefault="00486D80" w:rsidP="00CD78CA">
      <w:pPr>
        <w:pStyle w:val="PlainText"/>
        <w:rPr>
          <w:b/>
          <w:rPrChange w:id="1133" w:author="V Tropepe" w:date="2018-11-15T17:36:00Z">
            <w:rPr/>
          </w:rPrChange>
        </w:rPr>
      </w:pPr>
      <w:del w:id="1134" w:author="V Tropepe" w:date="2018-11-15T17:36:00Z">
        <w:r w:rsidRPr="009F46B1" w:rsidDel="009F46B1">
          <w:rPr>
            <w:b/>
            <w:rPrChange w:id="1135" w:author="V Tropepe" w:date="2018-11-15T17:36:00Z">
              <w:rPr/>
            </w:rPrChange>
          </w:rPr>
          <w:delText>\subsubsection*{</w:delText>
        </w:r>
      </w:del>
      <w:r w:rsidRPr="009F46B1">
        <w:rPr>
          <w:b/>
          <w:rPrChange w:id="1136" w:author="V Tropepe" w:date="2018-11-15T17:36:00Z">
            <w:rPr/>
          </w:rPrChange>
        </w:rPr>
        <w:t>Simulation data analysis</w:t>
      </w:r>
      <w:del w:id="1137" w:author="V Tropepe" w:date="2018-11-15T17:36:00Z">
        <w:r w:rsidRPr="009F46B1" w:rsidDel="009F46B1">
          <w:rPr>
            <w:b/>
            <w:rPrChange w:id="1138" w:author="V Tropepe" w:date="2018-11-15T17:36:00Z">
              <w:rPr/>
            </w:rPrChange>
          </w:rPr>
          <w:delText>}</w:delText>
        </w:r>
      </w:del>
    </w:p>
    <w:p w14:paraId="33D0B5C9" w14:textId="7D0A975D" w:rsidR="00486D80" w:rsidRPr="00CD78CA" w:rsidRDefault="00486D80" w:rsidP="00CD78CA">
      <w:pPr>
        <w:pStyle w:val="PlainText"/>
      </w:pPr>
      <w:r w:rsidRPr="00CD78CA">
        <w:t xml:space="preserve">Not all of the numerical data used in He et al. and Wan et al. has been published. As such, we reconstructed the lineage data from </w:t>
      </w:r>
      <w:del w:id="1139" w:author="V Tropepe" w:date="2018-11-15T17:37:00Z">
        <w:r w:rsidRPr="00CD78CA" w:rsidDel="009F46B1">
          <w:delText xml:space="preserve">He et al.'s </w:delText>
        </w:r>
      </w:del>
      <w:r w:rsidRPr="00CD78CA">
        <w:t xml:space="preserve">Figure 5C, used by He et al. to obtain their mitotic mode probabilities; our reconstructed values are available in </w:t>
      </w:r>
      <w:r w:rsidRPr="009F46B1">
        <w:rPr>
          <w:highlight w:val="yellow"/>
          <w:rPrChange w:id="1140" w:author="V Tropepe" w:date="2018-11-15T17:37:00Z">
            <w:rPr/>
          </w:rPrChange>
        </w:rPr>
        <w:t>\</w:t>
      </w:r>
      <w:proofErr w:type="gramStart"/>
      <w:r w:rsidRPr="009F46B1">
        <w:rPr>
          <w:highlight w:val="yellow"/>
          <w:rPrChange w:id="1141" w:author="V Tropepe" w:date="2018-11-15T17:37:00Z">
            <w:rPr/>
          </w:rPrChange>
        </w:rPr>
        <w:t>path{</w:t>
      </w:r>
      <w:proofErr w:type="gramEnd"/>
      <w:r w:rsidRPr="009F46B1">
        <w:rPr>
          <w:highlight w:val="yellow"/>
          <w:rPrChange w:id="1142" w:author="V Tropepe" w:date="2018-11-15T17:37:00Z">
            <w:rPr/>
          </w:rPrChange>
        </w:rPr>
        <w:t>\</w:t>
      </w:r>
      <w:proofErr w:type="spellStart"/>
      <w:r w:rsidRPr="009F46B1">
        <w:rPr>
          <w:highlight w:val="yellow"/>
          <w:rPrChange w:id="1143" w:author="V Tropepe" w:date="2018-11-15T17:37:00Z">
            <w:rPr/>
          </w:rPrChange>
        </w:rPr>
        <w:t>empirical_data</w:t>
      </w:r>
      <w:proofErr w:type="spellEnd"/>
      <w:r w:rsidRPr="009F46B1">
        <w:rPr>
          <w:highlight w:val="yellow"/>
          <w:rPrChange w:id="1144" w:author="V Tropepe" w:date="2018-11-15T17:37:00Z">
            <w:rPr/>
          </w:rPrChange>
        </w:rPr>
        <w:t>\</w:t>
      </w:r>
      <w:proofErr w:type="spellStart"/>
      <w:r w:rsidRPr="009F46B1">
        <w:rPr>
          <w:highlight w:val="yellow"/>
          <w:rPrChange w:id="1145" w:author="V Tropepe" w:date="2018-11-15T17:37:00Z">
            <w:rPr/>
          </w:rPrChange>
        </w:rPr>
        <w:t>empirical_lineages</w:t>
      </w:r>
      <w:proofErr w:type="spellEnd"/>
      <w:r w:rsidRPr="009F46B1">
        <w:rPr>
          <w:highlight w:val="yellow"/>
          <w:rPrChange w:id="1146" w:author="V Tropepe" w:date="2018-11-15T17:37:00Z">
            <w:rPr/>
          </w:rPrChange>
        </w:rPr>
        <w:t>\}</w:t>
      </w:r>
      <w:r w:rsidRPr="00CD78CA">
        <w:t xml:space="preserve">. We also reconstructed the He et al. WT and Ath5 </w:t>
      </w:r>
      <w:proofErr w:type="spellStart"/>
      <w:r w:rsidRPr="00CD78CA">
        <w:t>morpholino</w:t>
      </w:r>
      <w:proofErr w:type="spellEnd"/>
      <w:r w:rsidRPr="00CD78CA">
        <w:t xml:space="preserve"> data (Fig</w:t>
      </w:r>
      <w:ins w:id="1147" w:author="V Tropepe" w:date="2018-11-15T17:37:00Z">
        <w:r w:rsidR="009F46B1">
          <w:t>?</w:t>
        </w:r>
      </w:ins>
      <w:r w:rsidRPr="00CD78CA">
        <w:t xml:space="preserve"> </w:t>
      </w:r>
      <w:r w:rsidRPr="009F46B1">
        <w:rPr>
          <w:highlight w:val="yellow"/>
          <w:rPrChange w:id="1148" w:author="V Tropepe" w:date="2018-11-15T17:37:00Z">
            <w:rPr/>
          </w:rPrChange>
        </w:rPr>
        <w:t>\</w:t>
      </w:r>
      <w:proofErr w:type="gramStart"/>
      <w:r w:rsidRPr="009F46B1">
        <w:rPr>
          <w:highlight w:val="yellow"/>
          <w:rPrChange w:id="1149" w:author="V Tropepe" w:date="2018-11-15T17:37:00Z">
            <w:rPr/>
          </w:rPrChange>
        </w:rPr>
        <w:t>ref{</w:t>
      </w:r>
      <w:proofErr w:type="spellStart"/>
      <w:proofErr w:type="gramEnd"/>
      <w:r w:rsidRPr="009F46B1">
        <w:rPr>
          <w:highlight w:val="yellow"/>
          <w:rPrChange w:id="1150" w:author="V Tropepe" w:date="2018-11-15T17:37:00Z">
            <w:rPr/>
          </w:rPrChange>
        </w:rPr>
        <w:t>SDFig</w:t>
      </w:r>
      <w:proofErr w:type="spellEnd"/>
      <w:r w:rsidRPr="00CD78CA">
        <w:t xml:space="preserve">} panels H, I) and Wan et al. lineage count probabilities (panel G) from the relevant figures. These values are entered into </w:t>
      </w:r>
      <w:r w:rsidRPr="000E0A13">
        <w:rPr>
          <w:highlight w:val="yellow"/>
          <w:rPrChange w:id="1151" w:author="V Tropepe" w:date="2018-11-15T17:37:00Z">
            <w:rPr/>
          </w:rPrChange>
        </w:rPr>
        <w:t>\</w:t>
      </w:r>
      <w:proofErr w:type="gramStart"/>
      <w:r w:rsidRPr="000E0A13">
        <w:rPr>
          <w:highlight w:val="yellow"/>
          <w:rPrChange w:id="1152" w:author="V Tropepe" w:date="2018-11-15T17:37:00Z">
            <w:rPr/>
          </w:rPrChange>
        </w:rPr>
        <w:t>path{</w:t>
      </w:r>
      <w:proofErr w:type="gramEnd"/>
      <w:r w:rsidRPr="000E0A13">
        <w:rPr>
          <w:highlight w:val="yellow"/>
          <w:rPrChange w:id="1153" w:author="V Tropepe" w:date="2018-11-15T17:37:00Z">
            <w:rPr/>
          </w:rPrChange>
        </w:rPr>
        <w:t>\python_fixtures\figure_plots\He_output_plot.py}</w:t>
      </w:r>
      <w:r w:rsidRPr="00CD78CA">
        <w:t xml:space="preserve">, where they are used in the AIC calculations described below. </w:t>
      </w:r>
    </w:p>
    <w:p w14:paraId="68DAA7B9" w14:textId="77777777" w:rsidR="00486D80" w:rsidRPr="00CD78CA" w:rsidRDefault="00486D80" w:rsidP="00CD78CA">
      <w:pPr>
        <w:pStyle w:val="PlainText"/>
      </w:pPr>
    </w:p>
    <w:p w14:paraId="27615DE4" w14:textId="4CCF89AE" w:rsidR="00486D80" w:rsidRPr="00CD78CA" w:rsidRDefault="00486D80" w:rsidP="00CD78CA">
      <w:pPr>
        <w:pStyle w:val="PlainText"/>
      </w:pPr>
      <w:r w:rsidRPr="00CD78CA">
        <w:t xml:space="preserve">In order to assess the performance of the models used in our simulations, we used </w:t>
      </w:r>
      <w:proofErr w:type="spellStart"/>
      <w:r w:rsidRPr="00CD78CA">
        <w:t>Akiake's</w:t>
      </w:r>
      <w:proofErr w:type="spellEnd"/>
      <w:r w:rsidRPr="00CD78CA">
        <w:t xml:space="preserve"> Information Criterion (AIC). This allows us to compare models with dissimilar numbers of parameters, as AIC trades off goodness-of-fit against parameteri</w:t>
      </w:r>
      <w:ins w:id="1154" w:author="V Tropepe" w:date="2018-11-15T17:38:00Z">
        <w:r w:rsidR="000E0A13">
          <w:t>z</w:t>
        </w:r>
      </w:ins>
      <w:del w:id="1155" w:author="V Tropepe" w:date="2018-11-15T17:38:00Z">
        <w:r w:rsidRPr="00CD78CA" w:rsidDel="000E0A13">
          <w:delText>s</w:delText>
        </w:r>
      </w:del>
      <w:r w:rsidRPr="00CD78CA">
        <w:t>ation. The values reported in Table</w:t>
      </w:r>
      <w:ins w:id="1156" w:author="V Tropepe" w:date="2018-11-15T17:38:00Z">
        <w:r w:rsidR="000E0A13">
          <w:t>?</w:t>
        </w:r>
      </w:ins>
      <w:r w:rsidRPr="00CD78CA">
        <w:t xml:space="preserve"> </w:t>
      </w:r>
      <w:r w:rsidRPr="000E0A13">
        <w:rPr>
          <w:highlight w:val="yellow"/>
          <w:rPrChange w:id="1157" w:author="V Tropepe" w:date="2018-11-15T17:38:00Z">
            <w:rPr/>
          </w:rPrChange>
        </w:rPr>
        <w:t>\</w:t>
      </w:r>
      <w:proofErr w:type="gramStart"/>
      <w:r w:rsidRPr="000E0A13">
        <w:rPr>
          <w:highlight w:val="yellow"/>
          <w:rPrChange w:id="1158" w:author="V Tropepe" w:date="2018-11-15T17:38:00Z">
            <w:rPr/>
          </w:rPrChange>
        </w:rPr>
        <w:t>ref{</w:t>
      </w:r>
      <w:proofErr w:type="spellStart"/>
      <w:proofErr w:type="gramEnd"/>
      <w:r w:rsidRPr="000E0A13">
        <w:rPr>
          <w:highlight w:val="yellow"/>
          <w:rPrChange w:id="1159" w:author="V Tropepe" w:date="2018-11-15T17:38:00Z">
            <w:rPr/>
          </w:rPrChange>
        </w:rPr>
        <w:t>AICtable</w:t>
      </w:r>
      <w:proofErr w:type="spellEnd"/>
      <w:r w:rsidRPr="000E0A13">
        <w:rPr>
          <w:highlight w:val="yellow"/>
          <w:rPrChange w:id="1160" w:author="V Tropepe" w:date="2018-11-15T17:38:00Z">
            <w:rPr/>
          </w:rPrChange>
        </w:rPr>
        <w:t>}</w:t>
      </w:r>
      <w:r w:rsidRPr="00CD78CA">
        <w:t xml:space="preserve"> were produced by </w:t>
      </w:r>
      <w:r w:rsidRPr="000E0A13">
        <w:rPr>
          <w:highlight w:val="yellow"/>
          <w:rPrChange w:id="1161" w:author="V Tropepe" w:date="2018-11-15T17:38:00Z">
            <w:rPr/>
          </w:rPrChange>
        </w:rPr>
        <w:t>\path{\python_fixtures\figure_plots\He_output_plot.py}</w:t>
      </w:r>
      <w:r w:rsidRPr="00CD78CA">
        <w:t>.</w:t>
      </w:r>
    </w:p>
    <w:p w14:paraId="5D5BCD11" w14:textId="77777777" w:rsidR="00486D80" w:rsidRPr="00CD78CA" w:rsidRDefault="00486D80" w:rsidP="00CD78CA">
      <w:pPr>
        <w:pStyle w:val="PlainText"/>
      </w:pPr>
    </w:p>
    <w:p w14:paraId="25D6EBD4" w14:textId="77777777" w:rsidR="00486D80" w:rsidRPr="00CD78CA" w:rsidRDefault="00486D80" w:rsidP="00CD78CA">
      <w:pPr>
        <w:pStyle w:val="PlainText"/>
      </w:pPr>
      <w:r w:rsidRPr="00CD78CA">
        <w:t>The 95\% CIs for the model output presented in this paper were estimated by repetitive sampling of the output data, using the same number of lineages observed empirically. 5000 such samples were performed. This provides a reasonable estimate of the confidence interval given the limited observational sample size.</w:t>
      </w:r>
    </w:p>
    <w:p w14:paraId="4121F803" w14:textId="77777777" w:rsidR="00486D80" w:rsidRPr="00CD78CA" w:rsidRDefault="00486D80" w:rsidP="00CD78CA">
      <w:pPr>
        <w:pStyle w:val="PlainText"/>
      </w:pPr>
      <w:r w:rsidRPr="00CD78CA">
        <w:t xml:space="preserve"> </w:t>
      </w:r>
    </w:p>
    <w:p w14:paraId="4F345651" w14:textId="1BD0128C" w:rsidR="00486D80" w:rsidRPr="009F46B1" w:rsidRDefault="00486D80" w:rsidP="00CD78CA">
      <w:pPr>
        <w:pStyle w:val="PlainText"/>
        <w:rPr>
          <w:b/>
          <w:rPrChange w:id="1162" w:author="V Tropepe" w:date="2018-11-15T17:36:00Z">
            <w:rPr/>
          </w:rPrChange>
        </w:rPr>
      </w:pPr>
      <w:del w:id="1163" w:author="V Tropepe" w:date="2018-11-15T17:36:00Z">
        <w:r w:rsidRPr="009F46B1" w:rsidDel="009F46B1">
          <w:rPr>
            <w:b/>
            <w:rPrChange w:id="1164" w:author="V Tropepe" w:date="2018-11-15T17:36:00Z">
              <w:rPr/>
            </w:rPrChange>
          </w:rPr>
          <w:delText>\section*{</w:delText>
        </w:r>
      </w:del>
      <w:r w:rsidRPr="009F46B1">
        <w:rPr>
          <w:b/>
          <w:rPrChange w:id="1165" w:author="V Tropepe" w:date="2018-11-15T17:36:00Z">
            <w:rPr/>
          </w:rPrChange>
        </w:rPr>
        <w:t>Supporting information</w:t>
      </w:r>
      <w:del w:id="1166" w:author="V Tropepe" w:date="2018-11-15T17:36:00Z">
        <w:r w:rsidRPr="009F46B1" w:rsidDel="009F46B1">
          <w:rPr>
            <w:b/>
            <w:rPrChange w:id="1167" w:author="V Tropepe" w:date="2018-11-15T17:36:00Z">
              <w:rPr/>
            </w:rPrChange>
          </w:rPr>
          <w:delText>}</w:delText>
        </w:r>
      </w:del>
    </w:p>
    <w:p w14:paraId="25E0495A" w14:textId="77777777" w:rsidR="00486D80" w:rsidRPr="00CD78CA" w:rsidRDefault="00486D80" w:rsidP="00CD78CA">
      <w:pPr>
        <w:pStyle w:val="PlainText"/>
      </w:pPr>
    </w:p>
    <w:p w14:paraId="286AD910" w14:textId="77777777" w:rsidR="00486D80" w:rsidRPr="00CD78CA" w:rsidRDefault="00486D80" w:rsidP="00CD78CA">
      <w:pPr>
        <w:pStyle w:val="PlainText"/>
      </w:pPr>
      <w:r w:rsidRPr="00CD78CA">
        <w:t>% Include only the SI item label in the paragraph heading. Use the \</w:t>
      </w:r>
      <w:proofErr w:type="spellStart"/>
      <w:proofErr w:type="gramStart"/>
      <w:r w:rsidRPr="00CD78CA">
        <w:t>nameref</w:t>
      </w:r>
      <w:proofErr w:type="spellEnd"/>
      <w:r w:rsidRPr="00CD78CA">
        <w:t>{</w:t>
      </w:r>
      <w:proofErr w:type="gramEnd"/>
      <w:r w:rsidRPr="00CD78CA">
        <w:t>label} command to cite SI items in the text.</w:t>
      </w:r>
    </w:p>
    <w:p w14:paraId="26160CB6" w14:textId="77777777" w:rsidR="00486D80" w:rsidRPr="00CD78CA" w:rsidRDefault="00486D80" w:rsidP="00CD78CA">
      <w:pPr>
        <w:pStyle w:val="PlainText"/>
      </w:pPr>
      <w:r w:rsidRPr="00CD78CA">
        <w:t>\</w:t>
      </w:r>
      <w:proofErr w:type="gramStart"/>
      <w:r w:rsidRPr="00CD78CA">
        <w:t>paragraph</w:t>
      </w:r>
      <w:proofErr w:type="gramEnd"/>
      <w:r w:rsidRPr="00CD78CA">
        <w:t>*{S1 Fig.}</w:t>
      </w:r>
    </w:p>
    <w:p w14:paraId="36F26A0D" w14:textId="77777777" w:rsidR="00486D80" w:rsidRPr="00CD78CA" w:rsidRDefault="00486D80" w:rsidP="00CD78CA">
      <w:pPr>
        <w:pStyle w:val="PlainText"/>
      </w:pPr>
      <w:r w:rsidRPr="00CD78CA">
        <w:t>\</w:t>
      </w:r>
      <w:proofErr w:type="gramStart"/>
      <w:r w:rsidRPr="00CD78CA">
        <w:t>label</w:t>
      </w:r>
      <w:proofErr w:type="gramEnd"/>
      <w:r w:rsidRPr="00CD78CA">
        <w:t>{</w:t>
      </w:r>
      <w:proofErr w:type="spellStart"/>
      <w:r w:rsidRPr="00CD78CA">
        <w:t>originalSupplement</w:t>
      </w:r>
      <w:proofErr w:type="spellEnd"/>
      <w:r w:rsidRPr="00CD78CA">
        <w:t>}</w:t>
      </w:r>
    </w:p>
    <w:p w14:paraId="0CDB3697" w14:textId="77777777" w:rsidR="00486D80" w:rsidRPr="00CD78CA" w:rsidRDefault="00486D80" w:rsidP="00CD78CA">
      <w:pPr>
        <w:pStyle w:val="PlainText"/>
      </w:pPr>
      <w:r w:rsidRPr="00CD78CA">
        <w:t>{\</w:t>
      </w:r>
      <w:proofErr w:type="gramStart"/>
      <w:r w:rsidRPr="00CD78CA">
        <w:t>bf</w:t>
      </w:r>
      <w:proofErr w:type="gramEnd"/>
      <w:r w:rsidRPr="00CD78CA">
        <w:t xml:space="preserve"> He SSM original </w:t>
      </w:r>
      <w:proofErr w:type="spellStart"/>
      <w:r w:rsidRPr="00CD78CA">
        <w:t>parameterisation</w:t>
      </w:r>
      <w:proofErr w:type="spellEnd"/>
      <w:r w:rsidRPr="00CD78CA">
        <w:t xml:space="preserve"> model output} As Fig \</w:t>
      </w:r>
      <w:proofErr w:type="gramStart"/>
      <w:r w:rsidRPr="00CD78CA">
        <w:t>ref{</w:t>
      </w:r>
      <w:proofErr w:type="spellStart"/>
      <w:proofErr w:type="gramEnd"/>
      <w:r w:rsidRPr="00CD78CA">
        <w:t>SDFig</w:t>
      </w:r>
      <w:proofErr w:type="spellEnd"/>
      <w:r w:rsidRPr="00CD78CA">
        <w:t xml:space="preserve">}; model output uses the </w:t>
      </w:r>
      <w:proofErr w:type="spellStart"/>
      <w:r w:rsidRPr="00CD78CA">
        <w:t>parameterisation</w:t>
      </w:r>
      <w:proofErr w:type="spellEnd"/>
      <w:r w:rsidRPr="00CD78CA">
        <w:t xml:space="preserve"> given in He et al.\cite{He2012}. Note significant deviation from observations in panel B, reflecting excess proliferative activity of </w:t>
      </w:r>
      <w:proofErr w:type="spellStart"/>
      <w:r w:rsidRPr="00CD78CA">
        <w:t>modelled</w:t>
      </w:r>
      <w:proofErr w:type="spellEnd"/>
      <w:r w:rsidRPr="00CD78CA">
        <w:t xml:space="preserve"> RPCs.</w:t>
      </w:r>
    </w:p>
    <w:p w14:paraId="50C9E55E" w14:textId="77777777" w:rsidR="00486D80" w:rsidRPr="00CD78CA" w:rsidRDefault="00486D80" w:rsidP="00CD78CA">
      <w:pPr>
        <w:pStyle w:val="PlainText"/>
      </w:pPr>
    </w:p>
    <w:p w14:paraId="6C712EEC" w14:textId="77777777" w:rsidR="00486D80" w:rsidRPr="00CD78CA" w:rsidRDefault="00486D80" w:rsidP="00CD78CA">
      <w:pPr>
        <w:pStyle w:val="PlainText"/>
      </w:pPr>
      <w:r w:rsidRPr="00CD78CA">
        <w:t>\</w:t>
      </w:r>
      <w:proofErr w:type="gramStart"/>
      <w:r w:rsidRPr="00CD78CA">
        <w:t>paragraph</w:t>
      </w:r>
      <w:proofErr w:type="gramEnd"/>
      <w:r w:rsidRPr="00CD78CA">
        <w:t>*{S2 Fig.}</w:t>
      </w:r>
    </w:p>
    <w:p w14:paraId="4D220387" w14:textId="77777777" w:rsidR="00486D80" w:rsidRPr="00CD78CA" w:rsidRDefault="00486D80" w:rsidP="00CD78CA">
      <w:pPr>
        <w:pStyle w:val="PlainText"/>
      </w:pPr>
      <w:r w:rsidRPr="00CD78CA">
        <w:t>\</w:t>
      </w:r>
      <w:proofErr w:type="gramStart"/>
      <w:r w:rsidRPr="00CD78CA">
        <w:t>label</w:t>
      </w:r>
      <w:proofErr w:type="gramEnd"/>
      <w:r w:rsidRPr="00CD78CA">
        <w:t>{</w:t>
      </w:r>
      <w:proofErr w:type="spellStart"/>
      <w:r w:rsidRPr="00CD78CA">
        <w:t>stochasticSupplement</w:t>
      </w:r>
      <w:proofErr w:type="spellEnd"/>
      <w:r w:rsidRPr="00CD78CA">
        <w:t>}</w:t>
      </w:r>
    </w:p>
    <w:p w14:paraId="2CEE2C2F" w14:textId="77777777" w:rsidR="00486D80" w:rsidRPr="00CD78CA" w:rsidRDefault="00486D80" w:rsidP="00CD78CA">
      <w:pPr>
        <w:pStyle w:val="PlainText"/>
      </w:pPr>
      <w:r w:rsidRPr="00CD78CA">
        <w:t>{\</w:t>
      </w:r>
      <w:proofErr w:type="gramStart"/>
      <w:r w:rsidRPr="00CD78CA">
        <w:t>bf</w:t>
      </w:r>
      <w:proofErr w:type="gramEnd"/>
      <w:r w:rsidRPr="00CD78CA">
        <w:t xml:space="preserve"> SPSA-</w:t>
      </w:r>
      <w:proofErr w:type="spellStart"/>
      <w:r w:rsidRPr="00CD78CA">
        <w:t>optimised</w:t>
      </w:r>
      <w:proofErr w:type="spellEnd"/>
      <w:r w:rsidRPr="00CD78CA">
        <w:t xml:space="preserve"> He SSM model output} As Fig \</w:t>
      </w:r>
      <w:proofErr w:type="gramStart"/>
      <w:r w:rsidRPr="00CD78CA">
        <w:t>ref{</w:t>
      </w:r>
      <w:proofErr w:type="spellStart"/>
      <w:proofErr w:type="gramEnd"/>
      <w:r w:rsidRPr="00CD78CA">
        <w:t>SDFig</w:t>
      </w:r>
      <w:proofErr w:type="spellEnd"/>
      <w:r w:rsidRPr="00CD78CA">
        <w:t>}; stochastic model output displayed alone.</w:t>
      </w:r>
    </w:p>
    <w:p w14:paraId="4821CE42" w14:textId="77777777" w:rsidR="00486D80" w:rsidRPr="00CD78CA" w:rsidRDefault="00486D80" w:rsidP="00CD78CA">
      <w:pPr>
        <w:pStyle w:val="PlainText"/>
      </w:pPr>
    </w:p>
    <w:p w14:paraId="53F282E2" w14:textId="77777777" w:rsidR="00486D80" w:rsidRPr="00CD78CA" w:rsidRDefault="00486D80" w:rsidP="00CD78CA">
      <w:pPr>
        <w:pStyle w:val="PlainText"/>
      </w:pPr>
      <w:r w:rsidRPr="00CD78CA">
        <w:t>\</w:t>
      </w:r>
      <w:proofErr w:type="gramStart"/>
      <w:r w:rsidRPr="00CD78CA">
        <w:t>paragraph</w:t>
      </w:r>
      <w:proofErr w:type="gramEnd"/>
      <w:r w:rsidRPr="00CD78CA">
        <w:t>*{S3 Fig.}</w:t>
      </w:r>
    </w:p>
    <w:p w14:paraId="1993E7D4" w14:textId="77777777" w:rsidR="00486D80" w:rsidRPr="00CD78CA" w:rsidRDefault="00486D80" w:rsidP="00CD78CA">
      <w:pPr>
        <w:pStyle w:val="PlainText"/>
      </w:pPr>
      <w:r w:rsidRPr="00CD78CA">
        <w:t>\</w:t>
      </w:r>
      <w:proofErr w:type="gramStart"/>
      <w:r w:rsidRPr="00CD78CA">
        <w:t>label</w:t>
      </w:r>
      <w:proofErr w:type="gramEnd"/>
      <w:r w:rsidRPr="00CD78CA">
        <w:t>{</w:t>
      </w:r>
      <w:proofErr w:type="spellStart"/>
      <w:r w:rsidRPr="00CD78CA">
        <w:t>deterministicSupplement</w:t>
      </w:r>
      <w:proofErr w:type="spellEnd"/>
      <w:r w:rsidRPr="00CD78CA">
        <w:t>}</w:t>
      </w:r>
    </w:p>
    <w:p w14:paraId="5A316DAE" w14:textId="77777777" w:rsidR="00486D80" w:rsidRPr="00CD78CA" w:rsidRDefault="00486D80" w:rsidP="00CD78CA">
      <w:pPr>
        <w:pStyle w:val="PlainText"/>
      </w:pPr>
      <w:r w:rsidRPr="00CD78CA">
        <w:t>{\</w:t>
      </w:r>
      <w:proofErr w:type="gramStart"/>
      <w:r w:rsidRPr="00CD78CA">
        <w:t>bf</w:t>
      </w:r>
      <w:proofErr w:type="gramEnd"/>
      <w:r w:rsidRPr="00CD78CA">
        <w:t xml:space="preserve"> SPSA-</w:t>
      </w:r>
      <w:proofErr w:type="spellStart"/>
      <w:r w:rsidRPr="00CD78CA">
        <w:t>optimised</w:t>
      </w:r>
      <w:proofErr w:type="spellEnd"/>
      <w:r w:rsidRPr="00CD78CA">
        <w:t xml:space="preserve"> deterministic mitotic mode model output} As Fig \</w:t>
      </w:r>
      <w:proofErr w:type="gramStart"/>
      <w:r w:rsidRPr="00CD78CA">
        <w:t>ref{</w:t>
      </w:r>
      <w:proofErr w:type="spellStart"/>
      <w:proofErr w:type="gramEnd"/>
      <w:r w:rsidRPr="00CD78CA">
        <w:t>SDFig</w:t>
      </w:r>
      <w:proofErr w:type="spellEnd"/>
      <w:r w:rsidRPr="00CD78CA">
        <w:t>}; deterministic model output displayed by itself.</w:t>
      </w:r>
    </w:p>
    <w:p w14:paraId="354998DC" w14:textId="77777777" w:rsidR="00486D80" w:rsidRPr="00CD78CA" w:rsidRDefault="00486D80" w:rsidP="00CD78CA">
      <w:pPr>
        <w:pStyle w:val="PlainText"/>
      </w:pPr>
    </w:p>
    <w:p w14:paraId="6379F1EF" w14:textId="77777777" w:rsidR="00486D80" w:rsidRPr="00CD78CA" w:rsidRDefault="00486D80" w:rsidP="00CD78CA">
      <w:pPr>
        <w:pStyle w:val="PlainText"/>
      </w:pPr>
      <w:r w:rsidRPr="00CD78CA">
        <w:t>\</w:t>
      </w:r>
      <w:proofErr w:type="gramStart"/>
      <w:r w:rsidRPr="00CD78CA">
        <w:t>paragraph</w:t>
      </w:r>
      <w:proofErr w:type="gramEnd"/>
      <w:r w:rsidRPr="00CD78CA">
        <w:t>*{S4 Fig.}</w:t>
      </w:r>
    </w:p>
    <w:p w14:paraId="584338A3" w14:textId="77777777" w:rsidR="00486D80" w:rsidRPr="00CD78CA" w:rsidRDefault="00486D80" w:rsidP="00CD78CA">
      <w:pPr>
        <w:pStyle w:val="PlainText"/>
      </w:pPr>
      <w:r w:rsidRPr="00CD78CA">
        <w:t>\</w:t>
      </w:r>
      <w:proofErr w:type="gramStart"/>
      <w:r w:rsidRPr="00CD78CA">
        <w:t>label</w:t>
      </w:r>
      <w:proofErr w:type="gramEnd"/>
      <w:r w:rsidRPr="00CD78CA">
        <w:t>{</w:t>
      </w:r>
      <w:proofErr w:type="spellStart"/>
      <w:r w:rsidRPr="00CD78CA">
        <w:t>cumulativeSupplement</w:t>
      </w:r>
      <w:proofErr w:type="spellEnd"/>
      <w:r w:rsidRPr="00CD78CA">
        <w:t>}</w:t>
      </w:r>
    </w:p>
    <w:p w14:paraId="25E0A4C0" w14:textId="77777777" w:rsidR="00486D80" w:rsidRPr="00CD78CA" w:rsidRDefault="00486D80" w:rsidP="00CD78CA">
      <w:pPr>
        <w:pStyle w:val="PlainText"/>
      </w:pPr>
      <w:r w:rsidRPr="00CD78CA">
        <w:t>{\</w:t>
      </w:r>
      <w:proofErr w:type="gramStart"/>
      <w:r w:rsidRPr="00CD78CA">
        <w:t>bf</w:t>
      </w:r>
      <w:proofErr w:type="gramEnd"/>
      <w:r w:rsidRPr="00CD78CA">
        <w:t xml:space="preserve"> Cumulative </w:t>
      </w:r>
      <w:proofErr w:type="spellStart"/>
      <w:r w:rsidRPr="00CD78CA">
        <w:t>EdU</w:t>
      </w:r>
      <w:proofErr w:type="spellEnd"/>
      <w:r w:rsidRPr="00CD78CA">
        <w:t xml:space="preserve"> </w:t>
      </w:r>
      <w:proofErr w:type="spellStart"/>
      <w:r w:rsidRPr="00CD78CA">
        <w:t>Labelling</w:t>
      </w:r>
      <w:proofErr w:type="spellEnd"/>
      <w:r w:rsidRPr="00CD78CA">
        <w:t xml:space="preserve"> of 3dpf CMZ RPCs} Fraction of PCNA-</w:t>
      </w:r>
      <w:proofErr w:type="spellStart"/>
      <w:r w:rsidRPr="00CD78CA">
        <w:t>labelled</w:t>
      </w:r>
      <w:proofErr w:type="spellEnd"/>
      <w:r w:rsidRPr="00CD78CA">
        <w:t xml:space="preserve"> CMZ </w:t>
      </w:r>
      <w:proofErr w:type="gramStart"/>
      <w:r w:rsidRPr="00CD78CA">
        <w:t xml:space="preserve">RPCs which bear </w:t>
      </w:r>
      <w:proofErr w:type="spellStart"/>
      <w:r w:rsidRPr="00CD78CA">
        <w:t>EdU</w:t>
      </w:r>
      <w:proofErr w:type="spellEnd"/>
      <w:r w:rsidRPr="00CD78CA">
        <w:t xml:space="preserve"> label over time, as</w:t>
      </w:r>
      <w:proofErr w:type="gramEnd"/>
      <w:r w:rsidRPr="00CD78CA">
        <w:t xml:space="preserve"> determined by </w:t>
      </w:r>
      <w:proofErr w:type="spellStart"/>
      <w:r w:rsidRPr="00CD78CA">
        <w:t>histochemical</w:t>
      </w:r>
      <w:proofErr w:type="spellEnd"/>
      <w:r w:rsidRPr="00CD78CA">
        <w:t xml:space="preserve"> </w:t>
      </w:r>
      <w:proofErr w:type="spellStart"/>
      <w:r w:rsidRPr="00CD78CA">
        <w:t>labelling</w:t>
      </w:r>
      <w:proofErr w:type="spellEnd"/>
      <w:r w:rsidRPr="00CD78CA">
        <w:t xml:space="preserve"> of central coronal </w:t>
      </w:r>
      <w:proofErr w:type="spellStart"/>
      <w:r w:rsidRPr="00CD78CA">
        <w:t>cryosections</w:t>
      </w:r>
      <w:proofErr w:type="spellEnd"/>
      <w:r w:rsidRPr="00CD78CA">
        <w:t xml:space="preserve"> of 3dpf zebrafish retinas. Dots represent results from individual retinas. Line is the ordinary least squares fit $\pm$ 95\% CI. Cell cycle length (</w:t>
      </w:r>
      <w:proofErr w:type="spellStart"/>
      <w:r w:rsidRPr="00CD78CA">
        <w:t>Tc</w:t>
      </w:r>
      <w:proofErr w:type="spellEnd"/>
      <w:r w:rsidRPr="00CD78CA">
        <w:t>) and S-phase length (</w:t>
      </w:r>
      <w:proofErr w:type="spellStart"/>
      <w:r w:rsidRPr="00CD78CA">
        <w:t>Ts</w:t>
      </w:r>
      <w:proofErr w:type="spellEnd"/>
      <w:r w:rsidRPr="00CD78CA">
        <w:t xml:space="preserve">) are estimated from this fit following the method of </w:t>
      </w:r>
      <w:proofErr w:type="spellStart"/>
      <w:r w:rsidRPr="00CD78CA">
        <w:t>Nowakowski</w:t>
      </w:r>
      <w:proofErr w:type="spellEnd"/>
      <w:r w:rsidRPr="00CD78CA">
        <w:t xml:space="preserve"> et al.\</w:t>
      </w:r>
      <w:proofErr w:type="gramStart"/>
      <w:r w:rsidRPr="00CD78CA">
        <w:t>cite{</w:t>
      </w:r>
      <w:proofErr w:type="gramEnd"/>
      <w:r w:rsidRPr="00CD78CA">
        <w:t>Nowakowski1989}</w:t>
      </w:r>
    </w:p>
    <w:p w14:paraId="361D23EE" w14:textId="77777777" w:rsidR="00486D80" w:rsidRPr="00CD78CA" w:rsidRDefault="00486D80" w:rsidP="00CD78CA">
      <w:pPr>
        <w:pStyle w:val="PlainText"/>
      </w:pPr>
    </w:p>
    <w:p w14:paraId="16F8348F" w14:textId="77777777" w:rsidR="00486D80" w:rsidRPr="00CD78CA" w:rsidRDefault="00486D80" w:rsidP="00CD78CA">
      <w:pPr>
        <w:pStyle w:val="PlainText"/>
      </w:pPr>
      <w:r w:rsidRPr="00CD78CA">
        <w:t>\</w:t>
      </w:r>
      <w:proofErr w:type="gramStart"/>
      <w:r w:rsidRPr="00CD78CA">
        <w:t>paragraph</w:t>
      </w:r>
      <w:proofErr w:type="gramEnd"/>
      <w:r w:rsidRPr="00CD78CA">
        <w:t>*{S1 File.}</w:t>
      </w:r>
    </w:p>
    <w:p w14:paraId="4B051649" w14:textId="77777777" w:rsidR="00486D80" w:rsidRPr="00CD78CA" w:rsidRDefault="00486D80" w:rsidP="00CD78CA">
      <w:pPr>
        <w:pStyle w:val="PlainText"/>
      </w:pPr>
      <w:r w:rsidRPr="00CD78CA">
        <w:t>\</w:t>
      </w:r>
      <w:proofErr w:type="gramStart"/>
      <w:r w:rsidRPr="00CD78CA">
        <w:t>label</w:t>
      </w:r>
      <w:proofErr w:type="gramEnd"/>
      <w:r w:rsidRPr="00CD78CA">
        <w:t>{S1_File}</w:t>
      </w:r>
    </w:p>
    <w:p w14:paraId="1D34BB2C" w14:textId="77777777" w:rsidR="00486D80" w:rsidRPr="00CD78CA" w:rsidRDefault="00486D80" w:rsidP="00CD78CA">
      <w:pPr>
        <w:pStyle w:val="PlainText"/>
      </w:pPr>
      <w:r w:rsidRPr="00CD78CA">
        <w:t>{\</w:t>
      </w:r>
      <w:proofErr w:type="gramStart"/>
      <w:r w:rsidRPr="00CD78CA">
        <w:t>bf</w:t>
      </w:r>
      <w:proofErr w:type="gramEnd"/>
      <w:r w:rsidRPr="00CD78CA">
        <w:t xml:space="preserve"> Code archive} </w:t>
      </w:r>
      <w:proofErr w:type="gramStart"/>
      <w:r w:rsidRPr="00CD78CA">
        <w:t>Archive of all code and code output used in this paper.</w:t>
      </w:r>
      <w:proofErr w:type="gramEnd"/>
    </w:p>
    <w:p w14:paraId="0AFD59DC" w14:textId="77777777" w:rsidR="00486D80" w:rsidRPr="00CD78CA" w:rsidRDefault="00486D80" w:rsidP="00CD78CA">
      <w:pPr>
        <w:pStyle w:val="PlainText"/>
      </w:pPr>
    </w:p>
    <w:p w14:paraId="346CFC5A" w14:textId="77777777" w:rsidR="00486D80" w:rsidRPr="00CD78CA" w:rsidRDefault="00486D80" w:rsidP="00CD78CA">
      <w:pPr>
        <w:pStyle w:val="PlainText"/>
      </w:pPr>
      <w:r w:rsidRPr="00CD78CA">
        <w:t>\</w:t>
      </w:r>
      <w:proofErr w:type="gramStart"/>
      <w:r w:rsidRPr="00CD78CA">
        <w:t>paragraph</w:t>
      </w:r>
      <w:proofErr w:type="gramEnd"/>
      <w:r w:rsidRPr="00CD78CA">
        <w:t>*{S1 Appendix.}</w:t>
      </w:r>
    </w:p>
    <w:p w14:paraId="5419E1B6" w14:textId="77777777" w:rsidR="00486D80" w:rsidRPr="00CD78CA" w:rsidRDefault="00486D80" w:rsidP="00CD78CA">
      <w:pPr>
        <w:pStyle w:val="PlainText"/>
      </w:pPr>
      <w:r w:rsidRPr="00CD78CA">
        <w:t>\</w:t>
      </w:r>
      <w:proofErr w:type="gramStart"/>
      <w:r w:rsidRPr="00CD78CA">
        <w:t>label</w:t>
      </w:r>
      <w:proofErr w:type="gramEnd"/>
      <w:r w:rsidRPr="00CD78CA">
        <w:t>{S1_Appendix}</w:t>
      </w:r>
    </w:p>
    <w:p w14:paraId="7FF4D4DC" w14:textId="77777777" w:rsidR="00486D80" w:rsidRPr="00CD78CA" w:rsidRDefault="00486D80" w:rsidP="00CD78CA">
      <w:pPr>
        <w:pStyle w:val="PlainText"/>
      </w:pPr>
      <w:r w:rsidRPr="00CD78CA">
        <w:t>{\</w:t>
      </w:r>
      <w:proofErr w:type="gramStart"/>
      <w:r w:rsidRPr="00CD78CA">
        <w:t>bf</w:t>
      </w:r>
      <w:proofErr w:type="gramEnd"/>
      <w:r w:rsidRPr="00CD78CA">
        <w:t xml:space="preserve"> Guide to replicating analyses} This file contains a guide to reproducing all of the figures and analyses presented in this paper, using the code supplied in the \</w:t>
      </w:r>
      <w:proofErr w:type="spellStart"/>
      <w:proofErr w:type="gramStart"/>
      <w:r w:rsidRPr="00CD78CA">
        <w:t>nameref</w:t>
      </w:r>
      <w:proofErr w:type="spellEnd"/>
      <w:r w:rsidRPr="00CD78CA">
        <w:t>{</w:t>
      </w:r>
      <w:proofErr w:type="gramEnd"/>
      <w:r w:rsidRPr="00CD78CA">
        <w:t xml:space="preserve">S1_File} archive, also available on the </w:t>
      </w:r>
    </w:p>
    <w:p w14:paraId="6E9702A4" w14:textId="77777777" w:rsidR="00486D80" w:rsidRPr="00CD78CA" w:rsidRDefault="00486D80" w:rsidP="00CD78CA">
      <w:pPr>
        <w:pStyle w:val="PlainText"/>
      </w:pPr>
    </w:p>
    <w:p w14:paraId="324D3E32" w14:textId="77777777" w:rsidR="00486D80" w:rsidRPr="00CD78CA" w:rsidRDefault="00486D80" w:rsidP="00CD78CA">
      <w:pPr>
        <w:pStyle w:val="PlainText"/>
      </w:pPr>
      <w:r w:rsidRPr="00CD78CA">
        <w:t>\</w:t>
      </w:r>
      <w:proofErr w:type="spellStart"/>
      <w:proofErr w:type="gramStart"/>
      <w:r w:rsidRPr="00CD78CA">
        <w:t>nolinenumbers</w:t>
      </w:r>
      <w:proofErr w:type="spellEnd"/>
      <w:proofErr w:type="gramEnd"/>
    </w:p>
    <w:p w14:paraId="5857DE4D" w14:textId="77777777" w:rsidR="00486D80" w:rsidRPr="00CD78CA" w:rsidRDefault="00486D80" w:rsidP="00CD78CA">
      <w:pPr>
        <w:pStyle w:val="PlainText"/>
      </w:pPr>
    </w:p>
    <w:p w14:paraId="3DF81D85" w14:textId="63E1F23D" w:rsidR="00486D80" w:rsidRPr="00CD78CA" w:rsidDel="009F46B1" w:rsidRDefault="00486D80" w:rsidP="00CD78CA">
      <w:pPr>
        <w:pStyle w:val="PlainText"/>
        <w:rPr>
          <w:del w:id="1168" w:author="V Tropepe" w:date="2018-11-15T17:36:00Z"/>
        </w:rPr>
      </w:pPr>
      <w:del w:id="1169" w:author="V Tropepe" w:date="2018-11-15T17:36:00Z">
        <w:r w:rsidRPr="00CD78CA" w:rsidDel="009F46B1">
          <w:delText>% Either type in your references using</w:delText>
        </w:r>
      </w:del>
    </w:p>
    <w:p w14:paraId="72914038" w14:textId="035B70CF" w:rsidR="00486D80" w:rsidRPr="00CD78CA" w:rsidDel="009F46B1" w:rsidRDefault="00486D80" w:rsidP="00CD78CA">
      <w:pPr>
        <w:pStyle w:val="PlainText"/>
        <w:rPr>
          <w:del w:id="1170" w:author="V Tropepe" w:date="2018-11-15T17:36:00Z"/>
        </w:rPr>
      </w:pPr>
      <w:del w:id="1171" w:author="V Tropepe" w:date="2018-11-15T17:36:00Z">
        <w:r w:rsidRPr="00CD78CA" w:rsidDel="009F46B1">
          <w:delText>% \begin{thebibliography}{}</w:delText>
        </w:r>
      </w:del>
    </w:p>
    <w:p w14:paraId="49599A6E" w14:textId="2C18836B" w:rsidR="00486D80" w:rsidRPr="00CD78CA" w:rsidDel="009F46B1" w:rsidRDefault="00486D80" w:rsidP="00CD78CA">
      <w:pPr>
        <w:pStyle w:val="PlainText"/>
        <w:rPr>
          <w:del w:id="1172" w:author="V Tropepe" w:date="2018-11-15T17:36:00Z"/>
        </w:rPr>
      </w:pPr>
      <w:del w:id="1173" w:author="V Tropepe" w:date="2018-11-15T17:36:00Z">
        <w:r w:rsidRPr="00CD78CA" w:rsidDel="009F46B1">
          <w:delText>% \bibitem{}</w:delText>
        </w:r>
      </w:del>
    </w:p>
    <w:p w14:paraId="0D8651FE" w14:textId="2FC3F3D9" w:rsidR="00486D80" w:rsidRPr="00CD78CA" w:rsidDel="009F46B1" w:rsidRDefault="00486D80" w:rsidP="00CD78CA">
      <w:pPr>
        <w:pStyle w:val="PlainText"/>
        <w:rPr>
          <w:del w:id="1174" w:author="V Tropepe" w:date="2018-11-15T17:36:00Z"/>
        </w:rPr>
      </w:pPr>
      <w:del w:id="1175" w:author="V Tropepe" w:date="2018-11-15T17:36:00Z">
        <w:r w:rsidRPr="00CD78CA" w:rsidDel="009F46B1">
          <w:delText>% Text</w:delText>
        </w:r>
      </w:del>
    </w:p>
    <w:p w14:paraId="7504438E" w14:textId="2B8F2EEC" w:rsidR="00486D80" w:rsidRPr="00CD78CA" w:rsidDel="009F46B1" w:rsidRDefault="00486D80" w:rsidP="00CD78CA">
      <w:pPr>
        <w:pStyle w:val="PlainText"/>
        <w:rPr>
          <w:del w:id="1176" w:author="V Tropepe" w:date="2018-11-15T17:36:00Z"/>
        </w:rPr>
      </w:pPr>
      <w:del w:id="1177" w:author="V Tropepe" w:date="2018-11-15T17:36:00Z">
        <w:r w:rsidRPr="00CD78CA" w:rsidDel="009F46B1">
          <w:delText>% \end{thebibliography}</w:delText>
        </w:r>
      </w:del>
    </w:p>
    <w:p w14:paraId="3FA086F6" w14:textId="5A7D5CC0" w:rsidR="00486D80" w:rsidRPr="00CD78CA" w:rsidDel="009F46B1" w:rsidRDefault="00486D80" w:rsidP="00CD78CA">
      <w:pPr>
        <w:pStyle w:val="PlainText"/>
        <w:rPr>
          <w:del w:id="1178" w:author="V Tropepe" w:date="2018-11-15T17:36:00Z"/>
        </w:rPr>
      </w:pPr>
      <w:del w:id="1179" w:author="V Tropepe" w:date="2018-11-15T17:36:00Z">
        <w:r w:rsidRPr="00CD78CA" w:rsidDel="009F46B1">
          <w:delText>%</w:delText>
        </w:r>
      </w:del>
    </w:p>
    <w:p w14:paraId="0C666642" w14:textId="66B9548E" w:rsidR="00486D80" w:rsidRPr="00CD78CA" w:rsidDel="009F46B1" w:rsidRDefault="00486D80" w:rsidP="00CD78CA">
      <w:pPr>
        <w:pStyle w:val="PlainText"/>
        <w:rPr>
          <w:del w:id="1180" w:author="V Tropepe" w:date="2018-11-15T17:36:00Z"/>
        </w:rPr>
      </w:pPr>
      <w:del w:id="1181" w:author="V Tropepe" w:date="2018-11-15T17:36:00Z">
        <w:r w:rsidRPr="00CD78CA" w:rsidDel="009F46B1">
          <w:delText>% or</w:delText>
        </w:r>
      </w:del>
    </w:p>
    <w:p w14:paraId="4F6DB21D" w14:textId="33429AF8" w:rsidR="00486D80" w:rsidRPr="00CD78CA" w:rsidDel="009F46B1" w:rsidRDefault="00486D80" w:rsidP="00CD78CA">
      <w:pPr>
        <w:pStyle w:val="PlainText"/>
        <w:rPr>
          <w:del w:id="1182" w:author="V Tropepe" w:date="2018-11-15T17:36:00Z"/>
        </w:rPr>
      </w:pPr>
      <w:del w:id="1183" w:author="V Tropepe" w:date="2018-11-15T17:36:00Z">
        <w:r w:rsidRPr="00CD78CA" w:rsidDel="009F46B1">
          <w:delText>%</w:delText>
        </w:r>
      </w:del>
    </w:p>
    <w:p w14:paraId="3E56EEF5" w14:textId="2FD5FC97" w:rsidR="00486D80" w:rsidRPr="00CD78CA" w:rsidDel="009F46B1" w:rsidRDefault="00486D80" w:rsidP="00CD78CA">
      <w:pPr>
        <w:pStyle w:val="PlainText"/>
        <w:rPr>
          <w:del w:id="1184" w:author="V Tropepe" w:date="2018-11-15T17:36:00Z"/>
        </w:rPr>
      </w:pPr>
      <w:del w:id="1185" w:author="V Tropepe" w:date="2018-11-15T17:36:00Z">
        <w:r w:rsidRPr="00CD78CA" w:rsidDel="009F46B1">
          <w:delText>% Compile your BiBTeX database using our plos2015.bst</w:delText>
        </w:r>
      </w:del>
    </w:p>
    <w:p w14:paraId="281A007A" w14:textId="497D891A" w:rsidR="00486D80" w:rsidRPr="00CD78CA" w:rsidDel="009F46B1" w:rsidRDefault="00486D80" w:rsidP="00CD78CA">
      <w:pPr>
        <w:pStyle w:val="PlainText"/>
        <w:rPr>
          <w:del w:id="1186" w:author="V Tropepe" w:date="2018-11-15T17:36:00Z"/>
        </w:rPr>
      </w:pPr>
      <w:del w:id="1187" w:author="V Tropepe" w:date="2018-11-15T17:36:00Z">
        <w:r w:rsidRPr="00CD78CA" w:rsidDel="009F46B1">
          <w:delText>% style file and paste the contents of your .bbl file</w:delText>
        </w:r>
      </w:del>
    </w:p>
    <w:p w14:paraId="08910923" w14:textId="06FA4226" w:rsidR="00486D80" w:rsidRPr="00CD78CA" w:rsidDel="009F46B1" w:rsidRDefault="00486D80" w:rsidP="00CD78CA">
      <w:pPr>
        <w:pStyle w:val="PlainText"/>
        <w:rPr>
          <w:del w:id="1188" w:author="V Tropepe" w:date="2018-11-15T17:36:00Z"/>
        </w:rPr>
      </w:pPr>
      <w:del w:id="1189" w:author="V Tropepe" w:date="2018-11-15T17:36:00Z">
        <w:r w:rsidRPr="00CD78CA" w:rsidDel="009F46B1">
          <w:delText xml:space="preserve">% here. See http://journals.plos.org/plosone/s/latex for </w:delText>
        </w:r>
      </w:del>
    </w:p>
    <w:p w14:paraId="3F183BC3" w14:textId="28F04854" w:rsidR="00486D80" w:rsidRPr="00CD78CA" w:rsidDel="009F46B1" w:rsidRDefault="00486D80" w:rsidP="00CD78CA">
      <w:pPr>
        <w:pStyle w:val="PlainText"/>
        <w:rPr>
          <w:del w:id="1190" w:author="V Tropepe" w:date="2018-11-15T17:36:00Z"/>
        </w:rPr>
      </w:pPr>
      <w:del w:id="1191" w:author="V Tropepe" w:date="2018-11-15T17:36:00Z">
        <w:r w:rsidRPr="00CD78CA" w:rsidDel="009F46B1">
          <w:delText>% step-by-step instructions.</w:delText>
        </w:r>
      </w:del>
    </w:p>
    <w:p w14:paraId="1FB97C96" w14:textId="77BDDB49" w:rsidR="00486D80" w:rsidRPr="00CD78CA" w:rsidDel="009F46B1" w:rsidRDefault="00486D80" w:rsidP="00CD78CA">
      <w:pPr>
        <w:pStyle w:val="PlainText"/>
        <w:rPr>
          <w:del w:id="1192" w:author="V Tropepe" w:date="2018-11-15T17:36:00Z"/>
        </w:rPr>
      </w:pPr>
      <w:del w:id="1193" w:author="V Tropepe" w:date="2018-11-15T17:36:00Z">
        <w:r w:rsidRPr="00CD78CA" w:rsidDel="009F46B1">
          <w:delText xml:space="preserve">% </w:delText>
        </w:r>
      </w:del>
    </w:p>
    <w:p w14:paraId="29ED4AAE" w14:textId="12468476" w:rsidR="00486D80" w:rsidRPr="00CD78CA" w:rsidDel="009F46B1" w:rsidRDefault="00486D80" w:rsidP="00CD78CA">
      <w:pPr>
        <w:pStyle w:val="PlainText"/>
        <w:rPr>
          <w:del w:id="1194" w:author="V Tropepe" w:date="2018-11-15T17:36:00Z"/>
        </w:rPr>
      </w:pPr>
      <w:del w:id="1195" w:author="V Tropepe" w:date="2018-11-15T17:36:00Z">
        <w:r w:rsidRPr="00CD78CA" w:rsidDel="009F46B1">
          <w:delText>\bibliography{thesis}</w:delText>
        </w:r>
      </w:del>
    </w:p>
    <w:p w14:paraId="0F56B3EE" w14:textId="5BB528D2" w:rsidR="00486D80" w:rsidRPr="00CD78CA" w:rsidDel="009F46B1" w:rsidRDefault="00486D80" w:rsidP="00CD78CA">
      <w:pPr>
        <w:pStyle w:val="PlainText"/>
        <w:rPr>
          <w:del w:id="1196" w:author="V Tropepe" w:date="2018-11-15T17:36:00Z"/>
        </w:rPr>
      </w:pPr>
    </w:p>
    <w:p w14:paraId="0C416637" w14:textId="29A56CED" w:rsidR="00486D80" w:rsidRPr="00CD78CA" w:rsidDel="009F46B1" w:rsidRDefault="00486D80" w:rsidP="00CD78CA">
      <w:pPr>
        <w:pStyle w:val="PlainText"/>
        <w:rPr>
          <w:del w:id="1197" w:author="V Tropepe" w:date="2018-11-15T17:36:00Z"/>
        </w:rPr>
      </w:pPr>
    </w:p>
    <w:p w14:paraId="43FAFAA9" w14:textId="0C4BF61F" w:rsidR="00486D80" w:rsidRPr="00CD78CA" w:rsidDel="009F46B1" w:rsidRDefault="00486D80" w:rsidP="00CD78CA">
      <w:pPr>
        <w:pStyle w:val="PlainText"/>
        <w:rPr>
          <w:del w:id="1198" w:author="V Tropepe" w:date="2018-11-15T17:36:00Z"/>
        </w:rPr>
      </w:pPr>
      <w:del w:id="1199" w:author="V Tropepe" w:date="2018-11-15T17:36:00Z">
        <w:r w:rsidRPr="00CD78CA" w:rsidDel="009F46B1">
          <w:delText>\end{document}</w:delText>
        </w:r>
      </w:del>
    </w:p>
    <w:p w14:paraId="0E6F0575" w14:textId="592DABDF" w:rsidR="00CD78CA" w:rsidRDefault="00CD78CA" w:rsidP="00CD78CA">
      <w:pPr>
        <w:pStyle w:val="PlainText"/>
      </w:pPr>
    </w:p>
    <w:sectPr w:rsidR="00CD78CA" w:rsidSect="00CD78CA">
      <w:pgSz w:w="12240" w:h="15840"/>
      <w:pgMar w:top="1440" w:right="1079" w:bottom="1418" w:left="1079"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V Tropepe" w:date="2018-11-15T15:00:00Z" w:initials="VT">
    <w:p w14:paraId="6C3D0DED" w14:textId="2A6348DF" w:rsidR="00026B90" w:rsidRDefault="00026B90">
      <w:pPr>
        <w:pStyle w:val="CommentText"/>
      </w:pPr>
      <w:ins w:id="77" w:author="V Tropepe" w:date="2018-11-15T14:59:00Z">
        <w:r>
          <w:rPr>
            <w:rStyle w:val="CommentReference"/>
          </w:rPr>
          <w:annotationRef/>
        </w:r>
      </w:ins>
      <w:r>
        <w:t>I felt like we need a clearer description for the non expert neurobiology reader; please check if it's appropriate</w:t>
      </w:r>
    </w:p>
  </w:comment>
  <w:comment w:id="249" w:author="V Tropepe" w:date="2018-11-15T15:46:00Z" w:initials="VT">
    <w:p w14:paraId="62761387" w14:textId="6EF09FB7" w:rsidR="00026B90" w:rsidRDefault="00026B90">
      <w:pPr>
        <w:pStyle w:val="CommentText"/>
      </w:pPr>
      <w:r>
        <w:rPr>
          <w:rStyle w:val="CommentReference"/>
        </w:rPr>
        <w:annotationRef/>
      </w:r>
      <w:r>
        <w:t>Good for thesis perhaps but not for paper; should remove</w:t>
      </w:r>
    </w:p>
  </w:comment>
  <w:comment w:id="260" w:author="V Tropepe" w:date="2018-11-15T15:51:00Z" w:initials="VT">
    <w:p w14:paraId="214CDB08" w14:textId="1863A856" w:rsidR="00026B90" w:rsidRDefault="00026B90">
      <w:pPr>
        <w:pStyle w:val="CommentText"/>
      </w:pPr>
      <w:r>
        <w:rPr>
          <w:rStyle w:val="CommentReference"/>
        </w:rPr>
        <w:annotationRef/>
      </w:r>
      <w:r>
        <w:t>Reference for this?</w:t>
      </w:r>
    </w:p>
  </w:comment>
  <w:comment w:id="508" w:author="V Tropepe" w:date="2018-11-15T16:25:00Z" w:initials="VT">
    <w:p w14:paraId="59192364" w14:textId="6626F59B" w:rsidR="00026B90" w:rsidRDefault="00026B90">
      <w:pPr>
        <w:pStyle w:val="CommentText"/>
      </w:pPr>
      <w:r>
        <w:rPr>
          <w:rStyle w:val="CommentReference"/>
        </w:rPr>
        <w:annotationRef/>
      </w:r>
      <w:r>
        <w:t>Can we reference a paper that supports this idea?</w:t>
      </w:r>
    </w:p>
  </w:comment>
  <w:comment w:id="538" w:author="V Tropepe" w:date="2018-11-15T16:31:00Z" w:initials="VT">
    <w:p w14:paraId="49FB5ED7" w14:textId="63EC1BD3" w:rsidR="00026B90" w:rsidRDefault="00026B90">
      <w:pPr>
        <w:pStyle w:val="CommentText"/>
      </w:pPr>
      <w:r>
        <w:rPr>
          <w:rStyle w:val="CommentReference"/>
        </w:rPr>
        <w:annotationRef/>
      </w:r>
      <w:r>
        <w:t>Could we call it SM from the start?</w:t>
      </w:r>
    </w:p>
  </w:comment>
  <w:comment w:id="892" w:author="V Tropepe" w:date="2018-11-15T17:14:00Z" w:initials="VT">
    <w:p w14:paraId="07FC559F" w14:textId="67F16B01" w:rsidR="00026B90" w:rsidRDefault="00026B90">
      <w:pPr>
        <w:pStyle w:val="CommentText"/>
      </w:pPr>
      <w:r>
        <w:rPr>
          <w:rStyle w:val="CommentReference"/>
        </w:rPr>
        <w:annotationRef/>
      </w:r>
      <w:r>
        <w:t>Could cite new paper you found showing little variation in expression in the CMZ??</w:t>
      </w:r>
    </w:p>
  </w:comment>
  <w:comment w:id="895" w:author="V Tropepe" w:date="2018-11-15T17:08:00Z" w:initials="VT">
    <w:p w14:paraId="063059B6" w14:textId="676BCA25" w:rsidR="00026B90" w:rsidRDefault="00026B90">
      <w:pPr>
        <w:pStyle w:val="CommentText"/>
      </w:pPr>
      <w:r>
        <w:rPr>
          <w:rStyle w:val="CommentReference"/>
        </w:rPr>
        <w:annotationRef/>
      </w:r>
      <w:r>
        <w:t>Perhaps better in the thesis; should be removed from paper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Italic">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42D57"/>
    <w:multiLevelType w:val="hybridMultilevel"/>
    <w:tmpl w:val="37EA9E18"/>
    <w:lvl w:ilvl="0" w:tplc="EBFCC8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103"/>
    <w:rsid w:val="00004CA1"/>
    <w:rsid w:val="00011E49"/>
    <w:rsid w:val="00026B90"/>
    <w:rsid w:val="0006674D"/>
    <w:rsid w:val="000E0A13"/>
    <w:rsid w:val="00190DAD"/>
    <w:rsid w:val="00194FAA"/>
    <w:rsid w:val="001C6A82"/>
    <w:rsid w:val="00200605"/>
    <w:rsid w:val="002111FF"/>
    <w:rsid w:val="00244113"/>
    <w:rsid w:val="002F4F61"/>
    <w:rsid w:val="00301496"/>
    <w:rsid w:val="00303EA6"/>
    <w:rsid w:val="00375D2F"/>
    <w:rsid w:val="00377019"/>
    <w:rsid w:val="003F36D7"/>
    <w:rsid w:val="00413375"/>
    <w:rsid w:val="00486D80"/>
    <w:rsid w:val="004F7DD0"/>
    <w:rsid w:val="00533D6A"/>
    <w:rsid w:val="005478BB"/>
    <w:rsid w:val="00617062"/>
    <w:rsid w:val="00640D26"/>
    <w:rsid w:val="00645238"/>
    <w:rsid w:val="00660AE1"/>
    <w:rsid w:val="0067473B"/>
    <w:rsid w:val="006F6AF8"/>
    <w:rsid w:val="006F732E"/>
    <w:rsid w:val="00707D5C"/>
    <w:rsid w:val="00760F7D"/>
    <w:rsid w:val="007849AF"/>
    <w:rsid w:val="007C70B4"/>
    <w:rsid w:val="007D7A5E"/>
    <w:rsid w:val="007E4F64"/>
    <w:rsid w:val="008C036B"/>
    <w:rsid w:val="0092134D"/>
    <w:rsid w:val="0096098E"/>
    <w:rsid w:val="0096530A"/>
    <w:rsid w:val="0098270A"/>
    <w:rsid w:val="009F035A"/>
    <w:rsid w:val="009F30F1"/>
    <w:rsid w:val="009F46B1"/>
    <w:rsid w:val="00A00103"/>
    <w:rsid w:val="00A0198A"/>
    <w:rsid w:val="00A856C9"/>
    <w:rsid w:val="00AB313C"/>
    <w:rsid w:val="00AB44F9"/>
    <w:rsid w:val="00AF0F37"/>
    <w:rsid w:val="00B23B98"/>
    <w:rsid w:val="00C729D1"/>
    <w:rsid w:val="00CC6E1B"/>
    <w:rsid w:val="00CD78CA"/>
    <w:rsid w:val="00CF736A"/>
    <w:rsid w:val="00E46C98"/>
    <w:rsid w:val="00E520BF"/>
    <w:rsid w:val="00F07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29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78CA"/>
    <w:rPr>
      <w:rFonts w:ascii="Courier" w:hAnsi="Courier"/>
      <w:sz w:val="21"/>
      <w:szCs w:val="21"/>
    </w:rPr>
  </w:style>
  <w:style w:type="character" w:customStyle="1" w:styleId="PlainTextChar">
    <w:name w:val="Plain Text Char"/>
    <w:basedOn w:val="DefaultParagraphFont"/>
    <w:link w:val="PlainText"/>
    <w:uiPriority w:val="99"/>
    <w:rsid w:val="00CD78CA"/>
    <w:rPr>
      <w:rFonts w:ascii="Courier" w:hAnsi="Courier"/>
      <w:sz w:val="21"/>
      <w:szCs w:val="21"/>
    </w:rPr>
  </w:style>
  <w:style w:type="character" w:styleId="Hyperlink">
    <w:name w:val="Hyperlink"/>
    <w:basedOn w:val="DefaultParagraphFont"/>
    <w:uiPriority w:val="99"/>
    <w:unhideWhenUsed/>
    <w:rsid w:val="00AB313C"/>
    <w:rPr>
      <w:color w:val="0000FF" w:themeColor="hyperlink"/>
      <w:u w:val="single"/>
    </w:rPr>
  </w:style>
  <w:style w:type="character" w:styleId="FollowedHyperlink">
    <w:name w:val="FollowedHyperlink"/>
    <w:basedOn w:val="DefaultParagraphFont"/>
    <w:uiPriority w:val="99"/>
    <w:semiHidden/>
    <w:unhideWhenUsed/>
    <w:rsid w:val="00AB313C"/>
    <w:rPr>
      <w:color w:val="800080" w:themeColor="followedHyperlink"/>
      <w:u w:val="single"/>
    </w:rPr>
  </w:style>
  <w:style w:type="paragraph" w:styleId="BalloonText">
    <w:name w:val="Balloon Text"/>
    <w:basedOn w:val="Normal"/>
    <w:link w:val="BalloonTextChar"/>
    <w:uiPriority w:val="99"/>
    <w:semiHidden/>
    <w:unhideWhenUsed/>
    <w:rsid w:val="00AB31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13C"/>
    <w:rPr>
      <w:rFonts w:ascii="Lucida Grande" w:hAnsi="Lucida Grande" w:cs="Lucida Grande"/>
      <w:sz w:val="18"/>
      <w:szCs w:val="18"/>
    </w:rPr>
  </w:style>
  <w:style w:type="character" w:styleId="CommentReference">
    <w:name w:val="annotation reference"/>
    <w:basedOn w:val="DefaultParagraphFont"/>
    <w:uiPriority w:val="99"/>
    <w:semiHidden/>
    <w:unhideWhenUsed/>
    <w:rsid w:val="001C6A82"/>
    <w:rPr>
      <w:sz w:val="18"/>
      <w:szCs w:val="18"/>
    </w:rPr>
  </w:style>
  <w:style w:type="paragraph" w:styleId="CommentText">
    <w:name w:val="annotation text"/>
    <w:basedOn w:val="Normal"/>
    <w:link w:val="CommentTextChar"/>
    <w:uiPriority w:val="99"/>
    <w:semiHidden/>
    <w:unhideWhenUsed/>
    <w:rsid w:val="001C6A82"/>
  </w:style>
  <w:style w:type="character" w:customStyle="1" w:styleId="CommentTextChar">
    <w:name w:val="Comment Text Char"/>
    <w:basedOn w:val="DefaultParagraphFont"/>
    <w:link w:val="CommentText"/>
    <w:uiPriority w:val="99"/>
    <w:semiHidden/>
    <w:rsid w:val="001C6A82"/>
  </w:style>
  <w:style w:type="paragraph" w:styleId="CommentSubject">
    <w:name w:val="annotation subject"/>
    <w:basedOn w:val="CommentText"/>
    <w:next w:val="CommentText"/>
    <w:link w:val="CommentSubjectChar"/>
    <w:uiPriority w:val="99"/>
    <w:semiHidden/>
    <w:unhideWhenUsed/>
    <w:rsid w:val="001C6A82"/>
    <w:rPr>
      <w:b/>
      <w:bCs/>
      <w:sz w:val="20"/>
      <w:szCs w:val="20"/>
    </w:rPr>
  </w:style>
  <w:style w:type="character" w:customStyle="1" w:styleId="CommentSubjectChar">
    <w:name w:val="Comment Subject Char"/>
    <w:basedOn w:val="CommentTextChar"/>
    <w:link w:val="CommentSubject"/>
    <w:uiPriority w:val="99"/>
    <w:semiHidden/>
    <w:rsid w:val="001C6A82"/>
    <w:rPr>
      <w:b/>
      <w:bCs/>
      <w:sz w:val="20"/>
      <w:szCs w:val="20"/>
    </w:rPr>
  </w:style>
  <w:style w:type="paragraph" w:styleId="Revision">
    <w:name w:val="Revision"/>
    <w:hidden/>
    <w:uiPriority w:val="99"/>
    <w:semiHidden/>
    <w:rsid w:val="004F7D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78CA"/>
    <w:rPr>
      <w:rFonts w:ascii="Courier" w:hAnsi="Courier"/>
      <w:sz w:val="21"/>
      <w:szCs w:val="21"/>
    </w:rPr>
  </w:style>
  <w:style w:type="character" w:customStyle="1" w:styleId="PlainTextChar">
    <w:name w:val="Plain Text Char"/>
    <w:basedOn w:val="DefaultParagraphFont"/>
    <w:link w:val="PlainText"/>
    <w:uiPriority w:val="99"/>
    <w:rsid w:val="00CD78CA"/>
    <w:rPr>
      <w:rFonts w:ascii="Courier" w:hAnsi="Courier"/>
      <w:sz w:val="21"/>
      <w:szCs w:val="21"/>
    </w:rPr>
  </w:style>
  <w:style w:type="character" w:styleId="Hyperlink">
    <w:name w:val="Hyperlink"/>
    <w:basedOn w:val="DefaultParagraphFont"/>
    <w:uiPriority w:val="99"/>
    <w:unhideWhenUsed/>
    <w:rsid w:val="00AB313C"/>
    <w:rPr>
      <w:color w:val="0000FF" w:themeColor="hyperlink"/>
      <w:u w:val="single"/>
    </w:rPr>
  </w:style>
  <w:style w:type="character" w:styleId="FollowedHyperlink">
    <w:name w:val="FollowedHyperlink"/>
    <w:basedOn w:val="DefaultParagraphFont"/>
    <w:uiPriority w:val="99"/>
    <w:semiHidden/>
    <w:unhideWhenUsed/>
    <w:rsid w:val="00AB313C"/>
    <w:rPr>
      <w:color w:val="800080" w:themeColor="followedHyperlink"/>
      <w:u w:val="single"/>
    </w:rPr>
  </w:style>
  <w:style w:type="paragraph" w:styleId="BalloonText">
    <w:name w:val="Balloon Text"/>
    <w:basedOn w:val="Normal"/>
    <w:link w:val="BalloonTextChar"/>
    <w:uiPriority w:val="99"/>
    <w:semiHidden/>
    <w:unhideWhenUsed/>
    <w:rsid w:val="00AB31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13C"/>
    <w:rPr>
      <w:rFonts w:ascii="Lucida Grande" w:hAnsi="Lucida Grande" w:cs="Lucida Grande"/>
      <w:sz w:val="18"/>
      <w:szCs w:val="18"/>
    </w:rPr>
  </w:style>
  <w:style w:type="character" w:styleId="CommentReference">
    <w:name w:val="annotation reference"/>
    <w:basedOn w:val="DefaultParagraphFont"/>
    <w:uiPriority w:val="99"/>
    <w:semiHidden/>
    <w:unhideWhenUsed/>
    <w:rsid w:val="001C6A82"/>
    <w:rPr>
      <w:sz w:val="18"/>
      <w:szCs w:val="18"/>
    </w:rPr>
  </w:style>
  <w:style w:type="paragraph" w:styleId="CommentText">
    <w:name w:val="annotation text"/>
    <w:basedOn w:val="Normal"/>
    <w:link w:val="CommentTextChar"/>
    <w:uiPriority w:val="99"/>
    <w:semiHidden/>
    <w:unhideWhenUsed/>
    <w:rsid w:val="001C6A82"/>
  </w:style>
  <w:style w:type="character" w:customStyle="1" w:styleId="CommentTextChar">
    <w:name w:val="Comment Text Char"/>
    <w:basedOn w:val="DefaultParagraphFont"/>
    <w:link w:val="CommentText"/>
    <w:uiPriority w:val="99"/>
    <w:semiHidden/>
    <w:rsid w:val="001C6A82"/>
  </w:style>
  <w:style w:type="paragraph" w:styleId="CommentSubject">
    <w:name w:val="annotation subject"/>
    <w:basedOn w:val="CommentText"/>
    <w:next w:val="CommentText"/>
    <w:link w:val="CommentSubjectChar"/>
    <w:uiPriority w:val="99"/>
    <w:semiHidden/>
    <w:unhideWhenUsed/>
    <w:rsid w:val="001C6A82"/>
    <w:rPr>
      <w:b/>
      <w:bCs/>
      <w:sz w:val="20"/>
      <w:szCs w:val="20"/>
    </w:rPr>
  </w:style>
  <w:style w:type="character" w:customStyle="1" w:styleId="CommentSubjectChar">
    <w:name w:val="Comment Subject Char"/>
    <w:basedOn w:val="CommentTextChar"/>
    <w:link w:val="CommentSubject"/>
    <w:uiPriority w:val="99"/>
    <w:semiHidden/>
    <w:rsid w:val="001C6A82"/>
    <w:rPr>
      <w:b/>
      <w:bCs/>
      <w:sz w:val="20"/>
      <w:szCs w:val="20"/>
    </w:rPr>
  </w:style>
  <w:style w:type="paragraph" w:styleId="Revision">
    <w:name w:val="Revision"/>
    <w:hidden/>
    <w:uiPriority w:val="99"/>
    <w:semiHidden/>
    <w:rsid w:val="004F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v.tropepe@utoronto.ca"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20</Pages>
  <Words>10598</Words>
  <Characters>60413</Characters>
  <Application>Microsoft Macintosh Word</Application>
  <DocSecurity>0</DocSecurity>
  <Lines>503</Lines>
  <Paragraphs>141</Paragraphs>
  <ScaleCrop>false</ScaleCrop>
  <Company/>
  <LinksUpToDate>false</LinksUpToDate>
  <CharactersWithSpaces>70870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Tropepe</dc:creator>
  <cp:keywords/>
  <dc:description/>
  <cp:lastModifiedBy>V Tropepe</cp:lastModifiedBy>
  <cp:revision>36</cp:revision>
  <dcterms:created xsi:type="dcterms:W3CDTF">2018-11-15T18:45:00Z</dcterms:created>
  <dcterms:modified xsi:type="dcterms:W3CDTF">2018-11-15T21:53:00Z</dcterms:modified>
</cp:coreProperties>
</file>